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CEED1" w14:textId="1FBEF9FF" w:rsidR="00DB6F47" w:rsidRDefault="00882122" w:rsidP="008926F1">
      <w:pPr>
        <w:adjustRightInd w:val="0"/>
        <w:jc w:val="center"/>
        <w:textAlignment w:val="baseline"/>
        <w:outlineLvl w:val="0"/>
        <w:rPr>
          <w:rFonts w:eastAsia="Times New Roman"/>
          <w:color w:val="000000"/>
          <w:spacing w:val="-2"/>
          <w:w w:val="110"/>
          <w:sz w:val="35"/>
        </w:rPr>
      </w:pPr>
      <w:r>
        <w:rPr>
          <w:rFonts w:eastAsia="Times New Roman"/>
          <w:color w:val="000000"/>
          <w:spacing w:val="-2"/>
          <w:w w:val="110"/>
          <w:sz w:val="35"/>
        </w:rPr>
        <w:t>C</w:t>
      </w:r>
      <w:r w:rsidR="003E3B43">
        <w:rPr>
          <w:rFonts w:eastAsia="Times New Roman"/>
          <w:color w:val="000000"/>
          <w:spacing w:val="-2"/>
          <w:w w:val="110"/>
          <w:sz w:val="35"/>
        </w:rPr>
        <w:t xml:space="preserve">hapter 0 </w:t>
      </w:r>
      <w:r w:rsidR="00B44A55">
        <w:rPr>
          <w:rFonts w:eastAsia="Times New Roman"/>
          <w:color w:val="000000"/>
          <w:spacing w:val="-2"/>
          <w:w w:val="110"/>
          <w:sz w:val="35"/>
        </w:rPr>
        <w:t>–</w:t>
      </w:r>
      <w:r w:rsidR="003E3B43">
        <w:rPr>
          <w:rFonts w:eastAsia="Times New Roman"/>
          <w:color w:val="000000"/>
          <w:spacing w:val="-2"/>
          <w:w w:val="110"/>
          <w:sz w:val="35"/>
        </w:rPr>
        <w:t xml:space="preserve"> </w:t>
      </w:r>
      <w:r w:rsidR="00B44A55">
        <w:rPr>
          <w:rFonts w:eastAsia="Times New Roman"/>
          <w:color w:val="000000"/>
          <w:spacing w:val="-2"/>
          <w:w w:val="110"/>
          <w:sz w:val="35"/>
        </w:rPr>
        <w:t xml:space="preserve">Simulation </w:t>
      </w:r>
      <w:r w:rsidR="00D424E4">
        <w:rPr>
          <w:rFonts w:eastAsia="Times New Roman"/>
          <w:color w:val="000000"/>
          <w:spacing w:val="-2"/>
          <w:w w:val="110"/>
          <w:sz w:val="35"/>
        </w:rPr>
        <w:t>Model D</w:t>
      </w:r>
      <w:r w:rsidR="003E3B43">
        <w:rPr>
          <w:rFonts w:eastAsia="Times New Roman"/>
          <w:color w:val="000000"/>
          <w:spacing w:val="-2"/>
          <w:w w:val="110"/>
          <w:sz w:val="35"/>
        </w:rPr>
        <w:t>escription</w:t>
      </w:r>
    </w:p>
    <w:p w14:paraId="0BB2B04E" w14:textId="49F38296" w:rsidR="009C073F" w:rsidRPr="00DB6F47" w:rsidRDefault="003E3B43" w:rsidP="008926F1">
      <w:pPr>
        <w:adjustRightInd w:val="0"/>
        <w:jc w:val="center"/>
        <w:textAlignment w:val="baseline"/>
        <w:outlineLvl w:val="0"/>
        <w:rPr>
          <w:rFonts w:eastAsia="Times New Roman"/>
          <w:color w:val="000000"/>
          <w:spacing w:val="-2"/>
          <w:w w:val="110"/>
          <w:sz w:val="35"/>
        </w:rPr>
      </w:pPr>
      <w:r>
        <w:rPr>
          <w:rFonts w:eastAsia="Times New Roman"/>
          <w:color w:val="000000"/>
          <w:spacing w:val="-3"/>
          <w:sz w:val="26"/>
        </w:rPr>
        <w:t xml:space="preserve">January </w:t>
      </w:r>
      <w:r w:rsidR="00DB6F47">
        <w:rPr>
          <w:rFonts w:eastAsia="Times New Roman"/>
          <w:color w:val="000000"/>
          <w:spacing w:val="-3"/>
          <w:sz w:val="26"/>
        </w:rPr>
        <w:t>1</w:t>
      </w:r>
      <w:r w:rsidR="006036F2">
        <w:rPr>
          <w:rFonts w:eastAsia="Times New Roman"/>
          <w:color w:val="000000"/>
          <w:spacing w:val="-3"/>
          <w:sz w:val="26"/>
        </w:rPr>
        <w:t>4</w:t>
      </w:r>
      <w:r>
        <w:rPr>
          <w:rFonts w:eastAsia="Times New Roman"/>
          <w:color w:val="000000"/>
          <w:spacing w:val="-3"/>
          <w:sz w:val="26"/>
        </w:rPr>
        <w:t>, 2018</w:t>
      </w:r>
    </w:p>
    <w:p w14:paraId="612254DC" w14:textId="77777777" w:rsidR="00063A2E" w:rsidRDefault="00063A2E" w:rsidP="00063A2E">
      <w:pPr>
        <w:adjustRightInd w:val="0"/>
        <w:textAlignment w:val="baseline"/>
        <w:rPr>
          <w:rFonts w:eastAsia="Times New Roman"/>
          <w:color w:val="000000"/>
          <w:spacing w:val="-2"/>
          <w:sz w:val="24"/>
        </w:rPr>
      </w:pPr>
    </w:p>
    <w:p w14:paraId="7D1E626C" w14:textId="77777777" w:rsidR="009C073F" w:rsidRDefault="003E3B43" w:rsidP="008926F1">
      <w:pPr>
        <w:adjustRightInd w:val="0"/>
        <w:textAlignment w:val="baseline"/>
        <w:outlineLvl w:val="0"/>
        <w:rPr>
          <w:rFonts w:eastAsia="Times New Roman"/>
          <w:color w:val="000000"/>
          <w:spacing w:val="-2"/>
          <w:sz w:val="24"/>
        </w:rPr>
      </w:pPr>
      <w:r>
        <w:rPr>
          <w:rFonts w:eastAsia="Times New Roman"/>
          <w:color w:val="000000"/>
          <w:spacing w:val="-2"/>
          <w:sz w:val="24"/>
        </w:rPr>
        <w:t>Table of Contents</w:t>
      </w:r>
    </w:p>
    <w:p w14:paraId="4D1BAA30" w14:textId="77777777" w:rsidR="00882122" w:rsidRDefault="00882122" w:rsidP="00063A2E">
      <w:pPr>
        <w:adjustRightInd w:val="0"/>
        <w:textAlignment w:val="baseline"/>
        <w:rPr>
          <w:rFonts w:eastAsia="Times New Roman"/>
          <w:color w:val="000000"/>
          <w:spacing w:val="-2"/>
          <w:sz w:val="24"/>
        </w:rPr>
      </w:pPr>
    </w:p>
    <w:p w14:paraId="11B2B5A9" w14:textId="578005B0" w:rsidR="009C073F" w:rsidRDefault="00F25A59" w:rsidP="00063A2E">
      <w:pPr>
        <w:adjustRightInd w:val="0"/>
        <w:spacing w:before="3"/>
        <w:textAlignment w:val="baseline"/>
        <w:rPr>
          <w:rFonts w:eastAsia="Times New Roman"/>
          <w:color w:val="000000"/>
          <w:sz w:val="24"/>
        </w:rPr>
      </w:pPr>
      <w:r>
        <w:rPr>
          <w:rFonts w:eastAsia="Times New Roman"/>
          <w:color w:val="000000"/>
          <w:sz w:val="24"/>
        </w:rPr>
        <w:t>1</w:t>
      </w:r>
      <w:r>
        <w:rPr>
          <w:rFonts w:eastAsia="Times New Roman"/>
          <w:color w:val="000000"/>
          <w:sz w:val="24"/>
        </w:rPr>
        <w:tab/>
      </w:r>
      <w:r w:rsidR="003E3B43">
        <w:rPr>
          <w:rFonts w:eastAsia="Times New Roman"/>
          <w:color w:val="000000"/>
          <w:sz w:val="24"/>
        </w:rPr>
        <w:t>Notation and Definition of Variables</w:t>
      </w:r>
    </w:p>
    <w:p w14:paraId="22628D2E" w14:textId="77777777" w:rsidR="004E7C39" w:rsidRDefault="004E7C39" w:rsidP="00063A2E">
      <w:pPr>
        <w:adjustRightInd w:val="0"/>
        <w:spacing w:before="3"/>
        <w:textAlignment w:val="baseline"/>
        <w:rPr>
          <w:rFonts w:eastAsia="Times New Roman"/>
          <w:color w:val="000000"/>
          <w:sz w:val="24"/>
        </w:rPr>
      </w:pPr>
    </w:p>
    <w:p w14:paraId="3FD4532C" w14:textId="40675C67" w:rsidR="007866A3" w:rsidRDefault="004E7C39" w:rsidP="00063A2E">
      <w:pPr>
        <w:adjustRightInd w:val="0"/>
        <w:spacing w:before="3"/>
        <w:textAlignment w:val="baseline"/>
        <w:rPr>
          <w:rFonts w:eastAsia="Times New Roman"/>
          <w:color w:val="000000"/>
          <w:sz w:val="24"/>
        </w:rPr>
      </w:pPr>
      <w:r>
        <w:rPr>
          <w:rFonts w:eastAsia="Times New Roman"/>
          <w:color w:val="000000"/>
          <w:sz w:val="24"/>
        </w:rPr>
        <w:t>2</w:t>
      </w:r>
      <w:r>
        <w:rPr>
          <w:rFonts w:eastAsia="Times New Roman"/>
          <w:color w:val="000000"/>
          <w:sz w:val="24"/>
        </w:rPr>
        <w:tab/>
      </w:r>
      <w:r w:rsidR="007866A3">
        <w:rPr>
          <w:rFonts w:eastAsia="Times New Roman"/>
          <w:color w:val="000000"/>
          <w:sz w:val="24"/>
        </w:rPr>
        <w:t>Data</w:t>
      </w:r>
      <w:r w:rsidR="0005746D">
        <w:rPr>
          <w:rFonts w:eastAsia="Times New Roman"/>
          <w:color w:val="000000"/>
          <w:sz w:val="24"/>
        </w:rPr>
        <w:t>, Rates of Change</w:t>
      </w:r>
      <w:r w:rsidR="005F1D63">
        <w:rPr>
          <w:rFonts w:eastAsia="Times New Roman"/>
          <w:color w:val="000000"/>
          <w:sz w:val="24"/>
        </w:rPr>
        <w:t xml:space="preserve"> and Model Assumptions</w:t>
      </w:r>
    </w:p>
    <w:p w14:paraId="18D1C14B" w14:textId="77777777" w:rsidR="00F25A59" w:rsidRDefault="00F25A59" w:rsidP="00063A2E">
      <w:pPr>
        <w:adjustRightInd w:val="0"/>
        <w:textAlignment w:val="baseline"/>
        <w:rPr>
          <w:rFonts w:eastAsia="Times New Roman"/>
          <w:color w:val="000000"/>
          <w:spacing w:val="1"/>
          <w:sz w:val="24"/>
        </w:rPr>
      </w:pPr>
    </w:p>
    <w:p w14:paraId="6B91E754" w14:textId="355C706B" w:rsidR="000027D6" w:rsidRDefault="00B44A55" w:rsidP="00063A2E">
      <w:pPr>
        <w:adjustRightInd w:val="0"/>
        <w:textAlignment w:val="baseline"/>
        <w:rPr>
          <w:rFonts w:eastAsia="Times New Roman"/>
          <w:color w:val="000000"/>
          <w:spacing w:val="1"/>
          <w:sz w:val="24"/>
        </w:rPr>
      </w:pPr>
      <w:r>
        <w:rPr>
          <w:rFonts w:eastAsia="Times New Roman"/>
          <w:color w:val="000000"/>
          <w:spacing w:val="1"/>
          <w:sz w:val="24"/>
        </w:rPr>
        <w:t>3</w:t>
      </w:r>
      <w:r w:rsidR="003E3B43">
        <w:rPr>
          <w:rFonts w:eastAsia="Times New Roman"/>
          <w:color w:val="000000"/>
          <w:spacing w:val="1"/>
          <w:sz w:val="24"/>
        </w:rPr>
        <w:t xml:space="preserve"> </w:t>
      </w:r>
      <w:r w:rsidR="00E511BA">
        <w:rPr>
          <w:rFonts w:eastAsia="Times New Roman"/>
          <w:color w:val="000000"/>
          <w:spacing w:val="1"/>
          <w:sz w:val="24"/>
        </w:rPr>
        <w:tab/>
      </w:r>
      <w:r w:rsidR="003E3B43">
        <w:rPr>
          <w:rFonts w:eastAsia="Times New Roman"/>
          <w:color w:val="000000"/>
          <w:spacing w:val="1"/>
          <w:sz w:val="24"/>
        </w:rPr>
        <w:t xml:space="preserve">Gender Diversity </w:t>
      </w:r>
      <w:r w:rsidR="000162BF">
        <w:rPr>
          <w:rFonts w:eastAsia="Times New Roman"/>
          <w:color w:val="000000"/>
          <w:spacing w:val="1"/>
          <w:sz w:val="24"/>
        </w:rPr>
        <w:t>Change</w:t>
      </w:r>
    </w:p>
    <w:p w14:paraId="15C50A00" w14:textId="727A32E8" w:rsidR="009C073F" w:rsidRDefault="00756077" w:rsidP="00063A2E">
      <w:pPr>
        <w:adjustRightInd w:val="0"/>
        <w:spacing w:before="3"/>
        <w:textAlignment w:val="baseline"/>
        <w:rPr>
          <w:rFonts w:eastAsia="Times New Roman"/>
          <w:color w:val="000000"/>
          <w:spacing w:val="1"/>
          <w:sz w:val="24"/>
        </w:rPr>
      </w:pPr>
      <w:r>
        <w:rPr>
          <w:rFonts w:eastAsia="Times New Roman"/>
          <w:color w:val="000000"/>
          <w:spacing w:val="1"/>
          <w:sz w:val="24"/>
        </w:rPr>
        <w:tab/>
      </w:r>
      <w:r w:rsidR="000A2C45">
        <w:rPr>
          <w:rFonts w:eastAsia="Times New Roman"/>
          <w:color w:val="000000"/>
          <w:spacing w:val="1"/>
          <w:sz w:val="24"/>
        </w:rPr>
        <w:t>3</w:t>
      </w:r>
      <w:r w:rsidR="008D1D00">
        <w:rPr>
          <w:rFonts w:eastAsia="Times New Roman"/>
          <w:color w:val="000000"/>
          <w:spacing w:val="1"/>
          <w:sz w:val="24"/>
        </w:rPr>
        <w:t>.1</w:t>
      </w:r>
      <w:r w:rsidR="003E3B43">
        <w:rPr>
          <w:rFonts w:eastAsia="Times New Roman"/>
          <w:color w:val="000000"/>
          <w:spacing w:val="1"/>
          <w:sz w:val="24"/>
        </w:rPr>
        <w:t xml:space="preserve"> Attrition process</w:t>
      </w:r>
    </w:p>
    <w:p w14:paraId="431D69A2" w14:textId="75DDA5DD" w:rsidR="009C073F" w:rsidRDefault="00756077" w:rsidP="00063A2E">
      <w:pPr>
        <w:adjustRightInd w:val="0"/>
        <w:textAlignment w:val="baseline"/>
        <w:rPr>
          <w:rFonts w:eastAsia="Times New Roman"/>
          <w:color w:val="000000"/>
          <w:spacing w:val="1"/>
          <w:sz w:val="24"/>
        </w:rPr>
      </w:pPr>
      <w:r>
        <w:rPr>
          <w:rFonts w:eastAsia="Times New Roman"/>
          <w:color w:val="000000"/>
          <w:spacing w:val="1"/>
          <w:sz w:val="24"/>
        </w:rPr>
        <w:tab/>
      </w:r>
      <w:r w:rsidR="000A2C45">
        <w:rPr>
          <w:rFonts w:eastAsia="Times New Roman"/>
          <w:color w:val="000000"/>
          <w:spacing w:val="1"/>
          <w:sz w:val="24"/>
        </w:rPr>
        <w:t>3</w:t>
      </w:r>
      <w:r w:rsidR="008D1D00">
        <w:rPr>
          <w:rFonts w:eastAsia="Times New Roman"/>
          <w:color w:val="000000"/>
          <w:spacing w:val="1"/>
          <w:sz w:val="24"/>
        </w:rPr>
        <w:t>.2</w:t>
      </w:r>
      <w:r w:rsidR="003E3B43">
        <w:rPr>
          <w:rFonts w:eastAsia="Times New Roman"/>
          <w:color w:val="000000"/>
          <w:spacing w:val="1"/>
          <w:sz w:val="24"/>
        </w:rPr>
        <w:t xml:space="preserve"> Promotion process</w:t>
      </w:r>
    </w:p>
    <w:p w14:paraId="5A6A3834" w14:textId="18BF47AE" w:rsidR="009C073F" w:rsidRDefault="00756077" w:rsidP="00063A2E">
      <w:pPr>
        <w:adjustRightInd w:val="0"/>
        <w:textAlignment w:val="baseline"/>
        <w:rPr>
          <w:rFonts w:eastAsia="Times New Roman"/>
          <w:color w:val="000000"/>
          <w:spacing w:val="1"/>
          <w:sz w:val="24"/>
        </w:rPr>
      </w:pPr>
      <w:r>
        <w:rPr>
          <w:rFonts w:eastAsia="Times New Roman"/>
          <w:color w:val="000000"/>
          <w:spacing w:val="1"/>
          <w:sz w:val="24"/>
        </w:rPr>
        <w:tab/>
      </w:r>
      <w:r w:rsidR="000A2C45">
        <w:rPr>
          <w:rFonts w:eastAsia="Times New Roman"/>
          <w:color w:val="000000"/>
          <w:spacing w:val="1"/>
          <w:sz w:val="24"/>
        </w:rPr>
        <w:t>3</w:t>
      </w:r>
      <w:r w:rsidR="008D1D00">
        <w:rPr>
          <w:rFonts w:eastAsia="Times New Roman"/>
          <w:color w:val="000000"/>
          <w:spacing w:val="1"/>
          <w:sz w:val="24"/>
        </w:rPr>
        <w:t>.3</w:t>
      </w:r>
      <w:r w:rsidR="003E3B43">
        <w:rPr>
          <w:rFonts w:eastAsia="Times New Roman"/>
          <w:color w:val="000000"/>
          <w:spacing w:val="1"/>
          <w:sz w:val="24"/>
        </w:rPr>
        <w:t xml:space="preserve"> Hiring process</w:t>
      </w:r>
    </w:p>
    <w:p w14:paraId="596B0C84" w14:textId="77777777" w:rsidR="00101320" w:rsidRDefault="00101320" w:rsidP="00101320">
      <w:pPr>
        <w:adjustRightInd w:val="0"/>
        <w:textAlignment w:val="baseline"/>
        <w:rPr>
          <w:rFonts w:eastAsia="Times New Roman"/>
          <w:color w:val="000000"/>
          <w:spacing w:val="1"/>
          <w:sz w:val="24"/>
        </w:rPr>
      </w:pPr>
    </w:p>
    <w:p w14:paraId="7ACC0FC6" w14:textId="2961937D" w:rsidR="00101320" w:rsidRDefault="00101320" w:rsidP="00101320">
      <w:pPr>
        <w:adjustRightInd w:val="0"/>
        <w:textAlignment w:val="baseline"/>
        <w:rPr>
          <w:rFonts w:eastAsia="Times New Roman"/>
          <w:color w:val="000000"/>
          <w:spacing w:val="1"/>
          <w:sz w:val="24"/>
        </w:rPr>
      </w:pPr>
      <w:r>
        <w:rPr>
          <w:rFonts w:eastAsia="Times New Roman"/>
          <w:color w:val="000000"/>
          <w:spacing w:val="1"/>
          <w:sz w:val="24"/>
        </w:rPr>
        <w:t>4</w:t>
      </w:r>
      <w:r>
        <w:rPr>
          <w:rFonts w:eastAsia="Times New Roman"/>
          <w:color w:val="000000"/>
          <w:spacing w:val="1"/>
          <w:sz w:val="24"/>
        </w:rPr>
        <w:tab/>
        <w:t>Three Models Using Different Replacement Strategies</w:t>
      </w:r>
    </w:p>
    <w:p w14:paraId="01860762" w14:textId="56335E90" w:rsidR="00101320" w:rsidRDefault="00101320" w:rsidP="00101320">
      <w:pPr>
        <w:adjustRightInd w:val="0"/>
        <w:textAlignment w:val="baseline"/>
        <w:rPr>
          <w:rFonts w:eastAsia="Times New Roman"/>
          <w:color w:val="000000"/>
          <w:spacing w:val="1"/>
          <w:sz w:val="24"/>
        </w:rPr>
      </w:pPr>
      <w:r>
        <w:rPr>
          <w:rFonts w:eastAsia="Times New Roman"/>
          <w:color w:val="000000"/>
          <w:spacing w:val="1"/>
          <w:sz w:val="24"/>
        </w:rPr>
        <w:tab/>
        <w:t>4.1 Hire-Promote</w:t>
      </w:r>
    </w:p>
    <w:p w14:paraId="0DD5F62C" w14:textId="52F6478F" w:rsidR="00101320" w:rsidRDefault="00101320" w:rsidP="00101320">
      <w:pPr>
        <w:adjustRightInd w:val="0"/>
        <w:textAlignment w:val="baseline"/>
        <w:rPr>
          <w:rFonts w:eastAsia="Times New Roman"/>
          <w:color w:val="000000"/>
          <w:spacing w:val="1"/>
          <w:sz w:val="24"/>
        </w:rPr>
      </w:pPr>
      <w:r>
        <w:rPr>
          <w:rFonts w:eastAsia="Times New Roman"/>
          <w:color w:val="000000"/>
          <w:spacing w:val="1"/>
          <w:sz w:val="24"/>
        </w:rPr>
        <w:tab/>
        <w:t>4.2 Promote-Hire</w:t>
      </w:r>
    </w:p>
    <w:p w14:paraId="1A1EB288" w14:textId="18EC7D4A" w:rsidR="008D1D00" w:rsidRDefault="00101320" w:rsidP="00101320">
      <w:pPr>
        <w:adjustRightInd w:val="0"/>
        <w:textAlignment w:val="baseline"/>
        <w:rPr>
          <w:rFonts w:eastAsia="Times New Roman"/>
          <w:color w:val="000000"/>
          <w:spacing w:val="1"/>
          <w:sz w:val="24"/>
        </w:rPr>
      </w:pPr>
      <w:r>
        <w:rPr>
          <w:rFonts w:eastAsia="Times New Roman"/>
          <w:color w:val="000000"/>
          <w:spacing w:val="1"/>
          <w:sz w:val="24"/>
        </w:rPr>
        <w:tab/>
        <w:t>4.3 Multinomial hiring (including changes in department size)</w:t>
      </w:r>
    </w:p>
    <w:p w14:paraId="7AF8AD98" w14:textId="312896FB" w:rsidR="00EC64EC" w:rsidRDefault="00EC64EC" w:rsidP="00101320">
      <w:pPr>
        <w:adjustRightInd w:val="0"/>
        <w:textAlignment w:val="baseline"/>
        <w:rPr>
          <w:rFonts w:eastAsia="Times New Roman"/>
          <w:color w:val="000000"/>
          <w:spacing w:val="1"/>
          <w:sz w:val="24"/>
        </w:rPr>
      </w:pPr>
      <w:r>
        <w:rPr>
          <w:rFonts w:eastAsia="Times New Roman"/>
          <w:color w:val="000000"/>
          <w:spacing w:val="1"/>
          <w:sz w:val="24"/>
        </w:rPr>
        <w:tab/>
        <w:t>4.4 Example of mobility process</w:t>
      </w:r>
    </w:p>
    <w:p w14:paraId="4DC19413" w14:textId="77777777" w:rsidR="00101320" w:rsidRDefault="00101320" w:rsidP="00101320">
      <w:pPr>
        <w:adjustRightInd w:val="0"/>
        <w:textAlignment w:val="baseline"/>
        <w:rPr>
          <w:rFonts w:eastAsia="Times New Roman"/>
          <w:color w:val="000000"/>
          <w:spacing w:val="1"/>
          <w:sz w:val="24"/>
        </w:rPr>
      </w:pPr>
    </w:p>
    <w:p w14:paraId="3CF54FF2" w14:textId="6BE251DA" w:rsidR="008D1D00" w:rsidRDefault="00101320" w:rsidP="008D1D00">
      <w:pPr>
        <w:adjustRightInd w:val="0"/>
        <w:textAlignment w:val="baseline"/>
        <w:rPr>
          <w:rFonts w:eastAsia="Times New Roman"/>
          <w:color w:val="000000"/>
          <w:spacing w:val="1"/>
          <w:sz w:val="24"/>
        </w:rPr>
      </w:pPr>
      <w:r>
        <w:rPr>
          <w:rFonts w:eastAsia="Times New Roman"/>
          <w:color w:val="000000"/>
          <w:spacing w:val="1"/>
          <w:sz w:val="24"/>
        </w:rPr>
        <w:t>5</w:t>
      </w:r>
      <w:r w:rsidR="008D1D00">
        <w:rPr>
          <w:rFonts w:eastAsia="Times New Roman"/>
          <w:color w:val="000000"/>
          <w:spacing w:val="1"/>
          <w:sz w:val="24"/>
        </w:rPr>
        <w:tab/>
        <w:t>Department Size</w:t>
      </w:r>
    </w:p>
    <w:p w14:paraId="4DC0B52E" w14:textId="51851983" w:rsidR="008D1D00" w:rsidRDefault="008D1D00" w:rsidP="008D1D00">
      <w:pPr>
        <w:adjustRightInd w:val="0"/>
        <w:textAlignment w:val="baseline"/>
        <w:rPr>
          <w:rFonts w:eastAsia="Times New Roman"/>
          <w:color w:val="000000"/>
          <w:sz w:val="24"/>
        </w:rPr>
      </w:pPr>
      <w:r>
        <w:rPr>
          <w:rFonts w:eastAsia="Times New Roman"/>
          <w:color w:val="000000"/>
          <w:sz w:val="24"/>
        </w:rPr>
        <w:tab/>
      </w:r>
      <w:r w:rsidR="00101320">
        <w:rPr>
          <w:rFonts w:eastAsia="Times New Roman"/>
          <w:color w:val="000000"/>
          <w:sz w:val="24"/>
        </w:rPr>
        <w:t>5</w:t>
      </w:r>
      <w:r>
        <w:rPr>
          <w:rFonts w:eastAsia="Times New Roman"/>
          <w:color w:val="000000"/>
          <w:sz w:val="24"/>
        </w:rPr>
        <w:t xml:space="preserve">.1 </w:t>
      </w:r>
      <w:del w:id="0" w:author="Lawrence, Barbara" w:date="2018-01-18T12:10:00Z">
        <w:r w:rsidDel="00CD6301">
          <w:rPr>
            <w:rFonts w:eastAsia="Times New Roman"/>
            <w:color w:val="000000"/>
            <w:sz w:val="24"/>
          </w:rPr>
          <w:delText>Creating</w:delText>
        </w:r>
        <w:r w:rsidR="003561C4" w:rsidDel="00CD6301">
          <w:rPr>
            <w:rFonts w:eastAsia="Times New Roman"/>
            <w:color w:val="000000"/>
            <w:sz w:val="24"/>
          </w:rPr>
          <w:delText xml:space="preserve"> vacancies</w:delText>
        </w:r>
      </w:del>
      <w:ins w:id="1" w:author="Lawrence, Barbara" w:date="2018-01-18T12:10:00Z">
        <w:r w:rsidR="00C733E4">
          <w:rPr>
            <w:rFonts w:eastAsia="Times New Roman"/>
            <w:color w:val="000000"/>
            <w:sz w:val="24"/>
          </w:rPr>
          <w:t>D</w:t>
        </w:r>
        <w:r w:rsidR="00CD6301">
          <w:rPr>
            <w:rFonts w:eastAsia="Times New Roman"/>
            <w:color w:val="000000"/>
            <w:sz w:val="24"/>
          </w:rPr>
          <w:t>epartment size</w:t>
        </w:r>
        <w:r w:rsidR="00C733E4">
          <w:rPr>
            <w:rFonts w:eastAsia="Times New Roman"/>
            <w:color w:val="000000"/>
            <w:sz w:val="24"/>
          </w:rPr>
          <w:t xml:space="preserve"> variation</w:t>
        </w:r>
      </w:ins>
      <w:r w:rsidR="003561C4">
        <w:rPr>
          <w:rFonts w:eastAsia="Times New Roman"/>
          <w:color w:val="000000"/>
          <w:sz w:val="24"/>
        </w:rPr>
        <w:t>, year by</w:t>
      </w:r>
      <w:r w:rsidR="002E7362">
        <w:rPr>
          <w:rFonts w:eastAsia="Times New Roman"/>
          <w:color w:val="000000"/>
          <w:sz w:val="24"/>
        </w:rPr>
        <w:t xml:space="preserve"> gender by</w:t>
      </w:r>
      <w:r w:rsidR="003561C4">
        <w:rPr>
          <w:rFonts w:eastAsia="Times New Roman"/>
          <w:color w:val="000000"/>
          <w:sz w:val="24"/>
        </w:rPr>
        <w:t xml:space="preserve"> level</w:t>
      </w:r>
    </w:p>
    <w:p w14:paraId="6FB63C2E" w14:textId="30BA6136" w:rsidR="00417BA1" w:rsidRDefault="00417BA1" w:rsidP="008D1D00">
      <w:pPr>
        <w:adjustRightInd w:val="0"/>
        <w:textAlignment w:val="baseline"/>
        <w:rPr>
          <w:rFonts w:eastAsia="Times New Roman"/>
          <w:color w:val="000000"/>
          <w:spacing w:val="1"/>
          <w:sz w:val="24"/>
        </w:rPr>
      </w:pPr>
      <w:r>
        <w:rPr>
          <w:rFonts w:eastAsia="Times New Roman"/>
          <w:color w:val="000000"/>
          <w:sz w:val="24"/>
        </w:rPr>
        <w:tab/>
      </w:r>
      <w:r w:rsidR="00101320">
        <w:rPr>
          <w:rFonts w:eastAsia="Times New Roman"/>
          <w:color w:val="000000"/>
          <w:spacing w:val="2"/>
          <w:sz w:val="23"/>
        </w:rPr>
        <w:t>5</w:t>
      </w:r>
      <w:r w:rsidR="00D714DB">
        <w:rPr>
          <w:rFonts w:eastAsia="Times New Roman"/>
          <w:color w:val="000000"/>
          <w:spacing w:val="2"/>
          <w:sz w:val="23"/>
        </w:rPr>
        <w:t>.2</w:t>
      </w:r>
      <w:r w:rsidR="00D714DB" w:rsidRPr="00417BA1">
        <w:rPr>
          <w:rFonts w:eastAsia="Times New Roman"/>
          <w:color w:val="000000"/>
          <w:spacing w:val="2"/>
          <w:sz w:val="23"/>
        </w:rPr>
        <w:t xml:space="preserve"> </w:t>
      </w:r>
      <w:r w:rsidR="00D714DB">
        <w:rPr>
          <w:rFonts w:eastAsia="Times New Roman"/>
          <w:color w:val="000000"/>
          <w:spacing w:val="2"/>
          <w:sz w:val="23"/>
        </w:rPr>
        <w:t>D</w:t>
      </w:r>
      <w:r w:rsidR="00D714DB" w:rsidRPr="00417BA1">
        <w:rPr>
          <w:rFonts w:eastAsia="Times New Roman"/>
          <w:color w:val="000000"/>
          <w:spacing w:val="2"/>
          <w:sz w:val="23"/>
        </w:rPr>
        <w:t>epartment size variation with</w:t>
      </w:r>
      <w:del w:id="2" w:author="Lawrence, Barbara" w:date="2018-01-18T12:10:00Z">
        <w:r w:rsidR="00D714DB" w:rsidDel="00CD6301">
          <w:rPr>
            <w:rFonts w:eastAsia="Times New Roman"/>
            <w:color w:val="000000"/>
            <w:spacing w:val="2"/>
            <w:sz w:val="23"/>
          </w:rPr>
          <w:delText>in</w:delText>
        </w:r>
      </w:del>
      <w:r w:rsidR="00D714DB" w:rsidRPr="00417BA1">
        <w:rPr>
          <w:rFonts w:eastAsia="Times New Roman"/>
          <w:color w:val="000000"/>
          <w:spacing w:val="2"/>
          <w:sz w:val="23"/>
        </w:rPr>
        <w:t xml:space="preserve"> upper and lower boundaries</w:t>
      </w:r>
    </w:p>
    <w:p w14:paraId="74F382FE" w14:textId="472E3ECA" w:rsidR="008D1D00" w:rsidRDefault="00101320" w:rsidP="00063A2E">
      <w:pPr>
        <w:adjustRightInd w:val="0"/>
        <w:textAlignment w:val="baseline"/>
        <w:rPr>
          <w:rFonts w:eastAsia="Times New Roman"/>
          <w:color w:val="000000"/>
          <w:spacing w:val="1"/>
          <w:sz w:val="24"/>
        </w:rPr>
      </w:pPr>
      <w:r>
        <w:rPr>
          <w:rFonts w:eastAsia="Times New Roman"/>
          <w:color w:val="000000"/>
          <w:spacing w:val="1"/>
          <w:sz w:val="24"/>
        </w:rPr>
        <w:tab/>
        <w:t>5</w:t>
      </w:r>
      <w:r w:rsidR="00D714DB">
        <w:rPr>
          <w:rFonts w:eastAsia="Times New Roman"/>
          <w:color w:val="000000"/>
          <w:spacing w:val="1"/>
          <w:sz w:val="24"/>
        </w:rPr>
        <w:t>.3</w:t>
      </w:r>
      <w:r w:rsidR="008D1D00">
        <w:rPr>
          <w:rFonts w:eastAsia="Times New Roman"/>
          <w:color w:val="000000"/>
          <w:spacing w:val="1"/>
          <w:sz w:val="24"/>
        </w:rPr>
        <w:t xml:space="preserve"> Growth models</w:t>
      </w:r>
    </w:p>
    <w:p w14:paraId="2E699D18" w14:textId="156D02EB" w:rsidR="008D1D00" w:rsidRDefault="008D3384" w:rsidP="008D3384">
      <w:pPr>
        <w:tabs>
          <w:tab w:val="left" w:pos="810"/>
          <w:tab w:val="left" w:pos="900"/>
        </w:tabs>
        <w:adjustRightInd w:val="0"/>
        <w:textAlignment w:val="baseline"/>
        <w:rPr>
          <w:rFonts w:eastAsia="Times New Roman"/>
          <w:color w:val="000000"/>
          <w:spacing w:val="1"/>
          <w:sz w:val="24"/>
        </w:rPr>
      </w:pPr>
      <w:r>
        <w:rPr>
          <w:rFonts w:eastAsia="Times New Roman"/>
          <w:color w:val="000000"/>
          <w:spacing w:val="1"/>
          <w:sz w:val="24"/>
        </w:rPr>
        <w:tab/>
      </w:r>
      <w:r w:rsidR="00101320">
        <w:rPr>
          <w:rFonts w:eastAsia="Times New Roman"/>
          <w:color w:val="000000"/>
          <w:spacing w:val="1"/>
          <w:sz w:val="24"/>
        </w:rPr>
        <w:t>5</w:t>
      </w:r>
      <w:r w:rsidR="00D714DB">
        <w:rPr>
          <w:rFonts w:eastAsia="Times New Roman"/>
          <w:color w:val="000000"/>
          <w:spacing w:val="1"/>
          <w:sz w:val="24"/>
        </w:rPr>
        <w:t>.3</w:t>
      </w:r>
      <w:r w:rsidR="008D1D00">
        <w:rPr>
          <w:rFonts w:eastAsia="Times New Roman"/>
          <w:color w:val="000000"/>
          <w:spacing w:val="1"/>
          <w:sz w:val="24"/>
        </w:rPr>
        <w:t xml:space="preserve">.1 No </w:t>
      </w:r>
      <w:del w:id="3" w:author="Lawrence, Barbara" w:date="2018-01-18T12:13:00Z">
        <w:r w:rsidR="008D1D00" w:rsidDel="000E1DA8">
          <w:rPr>
            <w:rFonts w:eastAsia="Times New Roman"/>
            <w:color w:val="000000"/>
            <w:spacing w:val="1"/>
            <w:sz w:val="24"/>
          </w:rPr>
          <w:delText>growth</w:delText>
        </w:r>
      </w:del>
      <w:ins w:id="4" w:author="Lawrence, Barbara" w:date="2018-01-18T12:13:00Z">
        <w:r w:rsidR="000E1DA8">
          <w:rPr>
            <w:rFonts w:eastAsia="Times New Roman"/>
            <w:color w:val="000000"/>
            <w:spacing w:val="1"/>
            <w:sz w:val="24"/>
          </w:rPr>
          <w:t>change</w:t>
        </w:r>
      </w:ins>
    </w:p>
    <w:p w14:paraId="6A75F5CE" w14:textId="4DF67A95" w:rsidR="008D1D00" w:rsidRDefault="008D3384" w:rsidP="008D3384">
      <w:pPr>
        <w:tabs>
          <w:tab w:val="left" w:pos="810"/>
          <w:tab w:val="left" w:pos="900"/>
        </w:tabs>
        <w:adjustRightInd w:val="0"/>
        <w:textAlignment w:val="baseline"/>
        <w:rPr>
          <w:rFonts w:eastAsia="Times New Roman"/>
          <w:color w:val="000000"/>
          <w:spacing w:val="1"/>
          <w:sz w:val="24"/>
        </w:rPr>
      </w:pPr>
      <w:r>
        <w:rPr>
          <w:rFonts w:eastAsia="Times New Roman"/>
          <w:color w:val="000000"/>
          <w:spacing w:val="1"/>
          <w:sz w:val="24"/>
        </w:rPr>
        <w:tab/>
      </w:r>
      <w:r w:rsidR="00101320">
        <w:rPr>
          <w:rFonts w:eastAsia="Times New Roman"/>
          <w:color w:val="000000"/>
          <w:spacing w:val="1"/>
          <w:sz w:val="24"/>
        </w:rPr>
        <w:t>5.</w:t>
      </w:r>
      <w:r w:rsidR="00D714DB">
        <w:rPr>
          <w:rFonts w:eastAsia="Times New Roman"/>
          <w:color w:val="000000"/>
          <w:spacing w:val="1"/>
          <w:sz w:val="24"/>
        </w:rPr>
        <w:t>3</w:t>
      </w:r>
      <w:r w:rsidR="008D1D00">
        <w:rPr>
          <w:rFonts w:eastAsia="Times New Roman"/>
          <w:color w:val="000000"/>
          <w:spacing w:val="1"/>
          <w:sz w:val="24"/>
        </w:rPr>
        <w:t xml:space="preserve">.2 Linear </w:t>
      </w:r>
      <w:del w:id="5" w:author="Lawrence, Barbara" w:date="2018-01-18T12:13:00Z">
        <w:r w:rsidR="008D1D00" w:rsidDel="00913B47">
          <w:rPr>
            <w:rFonts w:eastAsia="Times New Roman"/>
            <w:color w:val="000000"/>
            <w:spacing w:val="1"/>
            <w:sz w:val="24"/>
          </w:rPr>
          <w:delText>growth</w:delText>
        </w:r>
      </w:del>
      <w:ins w:id="6" w:author="Lawrence, Barbara" w:date="2018-01-18T12:13:00Z">
        <w:r w:rsidR="00913B47">
          <w:rPr>
            <w:rFonts w:eastAsia="Times New Roman"/>
            <w:color w:val="000000"/>
            <w:spacing w:val="1"/>
            <w:sz w:val="24"/>
          </w:rPr>
          <w:t>change</w:t>
        </w:r>
      </w:ins>
    </w:p>
    <w:p w14:paraId="63C02BBD" w14:textId="51A289A5" w:rsidR="008D1D00" w:rsidRDefault="008D3384" w:rsidP="008D3384">
      <w:pPr>
        <w:tabs>
          <w:tab w:val="left" w:pos="810"/>
          <w:tab w:val="left" w:pos="900"/>
        </w:tabs>
        <w:adjustRightInd w:val="0"/>
        <w:textAlignment w:val="baseline"/>
        <w:rPr>
          <w:rFonts w:eastAsia="Times New Roman"/>
          <w:color w:val="000000"/>
          <w:spacing w:val="1"/>
          <w:sz w:val="24"/>
        </w:rPr>
      </w:pPr>
      <w:r>
        <w:rPr>
          <w:rFonts w:eastAsia="Times New Roman"/>
          <w:color w:val="000000"/>
          <w:spacing w:val="1"/>
          <w:sz w:val="24"/>
        </w:rPr>
        <w:tab/>
      </w:r>
      <w:r w:rsidR="00101320">
        <w:rPr>
          <w:rFonts w:eastAsia="Times New Roman"/>
          <w:color w:val="000000"/>
          <w:spacing w:val="1"/>
          <w:sz w:val="24"/>
        </w:rPr>
        <w:t>5</w:t>
      </w:r>
      <w:r w:rsidR="00D714DB">
        <w:rPr>
          <w:rFonts w:eastAsia="Times New Roman"/>
          <w:color w:val="000000"/>
          <w:spacing w:val="1"/>
          <w:sz w:val="24"/>
        </w:rPr>
        <w:t>.3</w:t>
      </w:r>
      <w:r w:rsidR="008D1D00">
        <w:rPr>
          <w:rFonts w:eastAsia="Times New Roman"/>
          <w:color w:val="000000"/>
          <w:spacing w:val="1"/>
          <w:sz w:val="24"/>
        </w:rPr>
        <w:t xml:space="preserve">.3 </w:t>
      </w:r>
      <w:r w:rsidR="00D73A9B">
        <w:rPr>
          <w:rFonts w:eastAsia="Times New Roman"/>
          <w:color w:val="000000"/>
          <w:spacing w:val="1"/>
          <w:sz w:val="24"/>
        </w:rPr>
        <w:t xml:space="preserve">Chunks of </w:t>
      </w:r>
      <w:r w:rsidR="00A2202E">
        <w:rPr>
          <w:rFonts w:eastAsia="Times New Roman"/>
          <w:color w:val="000000"/>
          <w:spacing w:val="1"/>
          <w:sz w:val="24"/>
        </w:rPr>
        <w:t xml:space="preserve">N-year </w:t>
      </w:r>
      <w:del w:id="7" w:author="Lawrence, Barbara" w:date="2018-01-18T12:13:00Z">
        <w:r w:rsidR="00A2202E" w:rsidDel="00913B47">
          <w:rPr>
            <w:rFonts w:eastAsia="Times New Roman"/>
            <w:color w:val="000000"/>
            <w:spacing w:val="1"/>
            <w:sz w:val="24"/>
          </w:rPr>
          <w:delText>growth</w:delText>
        </w:r>
      </w:del>
      <w:ins w:id="8" w:author="Lawrence, Barbara" w:date="2018-01-18T12:13:00Z">
        <w:r w:rsidR="00913B47">
          <w:rPr>
            <w:rFonts w:eastAsia="Times New Roman"/>
            <w:color w:val="000000"/>
            <w:spacing w:val="1"/>
            <w:sz w:val="24"/>
          </w:rPr>
          <w:t>change</w:t>
        </w:r>
      </w:ins>
    </w:p>
    <w:p w14:paraId="7AA3EDC3" w14:textId="5A35F3E3" w:rsidR="009C073F" w:rsidRDefault="009C073F" w:rsidP="00063A2E">
      <w:pPr>
        <w:adjustRightInd w:val="0"/>
        <w:spacing w:before="2"/>
        <w:textAlignment w:val="baseline"/>
        <w:rPr>
          <w:rFonts w:eastAsia="Times New Roman"/>
          <w:color w:val="000000"/>
          <w:sz w:val="24"/>
        </w:rPr>
      </w:pPr>
    </w:p>
    <w:p w14:paraId="7DE55D21" w14:textId="7047C7CD" w:rsidR="009C073F" w:rsidRDefault="00A37C12" w:rsidP="008926F1">
      <w:pPr>
        <w:adjustRightInd w:val="0"/>
        <w:textAlignment w:val="baseline"/>
        <w:outlineLvl w:val="0"/>
        <w:rPr>
          <w:rFonts w:eastAsia="Times New Roman"/>
          <w:color w:val="000000"/>
          <w:spacing w:val="1"/>
          <w:sz w:val="24"/>
        </w:rPr>
      </w:pPr>
      <w:r>
        <w:rPr>
          <w:rFonts w:eastAsia="Times New Roman"/>
          <w:color w:val="000000"/>
          <w:spacing w:val="1"/>
          <w:sz w:val="24"/>
        </w:rPr>
        <w:t>6</w:t>
      </w:r>
      <w:r w:rsidR="003E3B43">
        <w:rPr>
          <w:rFonts w:eastAsia="Times New Roman"/>
          <w:color w:val="000000"/>
          <w:spacing w:val="1"/>
          <w:sz w:val="24"/>
        </w:rPr>
        <w:t xml:space="preserve"> Simulation</w:t>
      </w:r>
      <w:r w:rsidR="00A842A7">
        <w:rPr>
          <w:rFonts w:eastAsia="Times New Roman"/>
          <w:color w:val="000000"/>
          <w:spacing w:val="1"/>
          <w:sz w:val="24"/>
        </w:rPr>
        <w:t xml:space="preserve"> Output</w:t>
      </w:r>
    </w:p>
    <w:p w14:paraId="4083EF79" w14:textId="2218B5AA" w:rsidR="00A842A7" w:rsidRDefault="00A842A7" w:rsidP="008926F1">
      <w:pPr>
        <w:adjustRightInd w:val="0"/>
        <w:textAlignment w:val="baseline"/>
        <w:outlineLvl w:val="0"/>
        <w:rPr>
          <w:rFonts w:eastAsia="Times New Roman"/>
          <w:color w:val="000000"/>
          <w:spacing w:val="1"/>
          <w:sz w:val="24"/>
        </w:rPr>
      </w:pPr>
      <w:r>
        <w:rPr>
          <w:rFonts w:eastAsia="Times New Roman"/>
          <w:color w:val="000000"/>
          <w:spacing w:val="1"/>
          <w:sz w:val="24"/>
        </w:rPr>
        <w:tab/>
        <w:t>6.1</w:t>
      </w:r>
      <w:r>
        <w:rPr>
          <w:rFonts w:eastAsia="Times New Roman"/>
          <w:color w:val="000000"/>
          <w:spacing w:val="1"/>
          <w:sz w:val="24"/>
        </w:rPr>
        <w:tab/>
        <w:t>Generate plots</w:t>
      </w:r>
    </w:p>
    <w:p w14:paraId="0CC905DA" w14:textId="7AD67484" w:rsidR="00A842A7" w:rsidRDefault="00A842A7" w:rsidP="008926F1">
      <w:pPr>
        <w:adjustRightInd w:val="0"/>
        <w:textAlignment w:val="baseline"/>
        <w:outlineLvl w:val="0"/>
        <w:rPr>
          <w:rFonts w:eastAsia="Times New Roman"/>
          <w:color w:val="000000"/>
          <w:spacing w:val="1"/>
          <w:sz w:val="24"/>
        </w:rPr>
      </w:pPr>
      <w:r>
        <w:rPr>
          <w:rFonts w:eastAsia="Times New Roman"/>
          <w:color w:val="000000"/>
          <w:spacing w:val="1"/>
          <w:sz w:val="24"/>
        </w:rPr>
        <w:tab/>
        <w:t>6.2</w:t>
      </w:r>
      <w:r>
        <w:rPr>
          <w:rFonts w:eastAsia="Times New Roman"/>
          <w:color w:val="000000"/>
          <w:spacing w:val="1"/>
          <w:sz w:val="24"/>
        </w:rPr>
        <w:tab/>
        <w:t>Create .csv files</w:t>
      </w:r>
    </w:p>
    <w:p w14:paraId="28FE0324" w14:textId="4E29639B" w:rsidR="00A842A7" w:rsidRDefault="00A842A7" w:rsidP="008926F1">
      <w:pPr>
        <w:adjustRightInd w:val="0"/>
        <w:textAlignment w:val="baseline"/>
        <w:outlineLvl w:val="0"/>
        <w:rPr>
          <w:rFonts w:eastAsia="Times New Roman"/>
          <w:color w:val="000000"/>
          <w:spacing w:val="1"/>
          <w:sz w:val="24"/>
        </w:rPr>
      </w:pPr>
      <w:r>
        <w:rPr>
          <w:rFonts w:eastAsia="Times New Roman"/>
          <w:color w:val="000000"/>
          <w:spacing w:val="1"/>
          <w:sz w:val="24"/>
        </w:rPr>
        <w:tab/>
        <w:t>6.3</w:t>
      </w:r>
      <w:r>
        <w:rPr>
          <w:rFonts w:eastAsia="Times New Roman"/>
          <w:color w:val="000000"/>
          <w:spacing w:val="1"/>
          <w:sz w:val="24"/>
        </w:rPr>
        <w:tab/>
      </w:r>
      <w:r w:rsidR="00ED217C">
        <w:rPr>
          <w:rFonts w:eastAsia="Times New Roman"/>
          <w:color w:val="000000"/>
          <w:spacing w:val="1"/>
          <w:sz w:val="24"/>
        </w:rPr>
        <w:t>Print output files</w:t>
      </w:r>
    </w:p>
    <w:p w14:paraId="4938F526" w14:textId="07AD7098" w:rsidR="003E731C" w:rsidRDefault="003E731C" w:rsidP="008926F1">
      <w:pPr>
        <w:adjustRightInd w:val="0"/>
        <w:textAlignment w:val="baseline"/>
        <w:outlineLvl w:val="0"/>
        <w:rPr>
          <w:rFonts w:eastAsia="Times New Roman"/>
          <w:color w:val="000000"/>
          <w:spacing w:val="1"/>
          <w:sz w:val="24"/>
        </w:rPr>
      </w:pPr>
      <w:r>
        <w:rPr>
          <w:rFonts w:eastAsia="Times New Roman"/>
          <w:color w:val="000000"/>
          <w:spacing w:val="1"/>
          <w:sz w:val="24"/>
        </w:rPr>
        <w:tab/>
        <w:t>6.4</w:t>
      </w:r>
      <w:r>
        <w:rPr>
          <w:rFonts w:eastAsia="Times New Roman"/>
          <w:color w:val="000000"/>
          <w:spacing w:val="1"/>
          <w:sz w:val="24"/>
        </w:rPr>
        <w:tab/>
        <w:t>Using the Hoffman2 cluster</w:t>
      </w:r>
    </w:p>
    <w:p w14:paraId="0D66473D" w14:textId="27C7A2F0" w:rsidR="00DA0D4E" w:rsidRDefault="00DA0D4E">
      <w:pPr>
        <w:rPr>
          <w:rFonts w:eastAsia="Times New Roman"/>
          <w:color w:val="000000"/>
          <w:spacing w:val="1"/>
          <w:sz w:val="24"/>
        </w:rPr>
      </w:pPr>
      <w:r>
        <w:rPr>
          <w:rFonts w:eastAsia="Times New Roman"/>
          <w:color w:val="000000"/>
          <w:spacing w:val="1"/>
          <w:sz w:val="24"/>
        </w:rPr>
        <w:br w:type="page"/>
      </w:r>
    </w:p>
    <w:p w14:paraId="30C2985F" w14:textId="77777777" w:rsidR="00DA0D4E" w:rsidRDefault="00DA0D4E" w:rsidP="008926F1">
      <w:pPr>
        <w:adjustRightInd w:val="0"/>
        <w:textAlignment w:val="baseline"/>
        <w:outlineLvl w:val="0"/>
        <w:rPr>
          <w:rFonts w:eastAsia="Times New Roman"/>
          <w:color w:val="000000"/>
          <w:spacing w:val="1"/>
          <w:sz w:val="24"/>
        </w:rPr>
      </w:pPr>
    </w:p>
    <w:p w14:paraId="6332AE9A" w14:textId="77777777" w:rsidR="009C073F" w:rsidRDefault="003E3B43" w:rsidP="008926F1">
      <w:pPr>
        <w:adjustRightInd w:val="0"/>
        <w:spacing w:before="383"/>
        <w:textAlignment w:val="baseline"/>
        <w:outlineLvl w:val="0"/>
        <w:rPr>
          <w:rFonts w:eastAsia="Times New Roman"/>
          <w:b/>
          <w:color w:val="000000"/>
          <w:spacing w:val="8"/>
          <w:sz w:val="30"/>
        </w:rPr>
      </w:pPr>
      <w:r>
        <w:rPr>
          <w:rFonts w:eastAsia="Times New Roman"/>
          <w:b/>
          <w:color w:val="000000"/>
          <w:spacing w:val="8"/>
          <w:sz w:val="30"/>
        </w:rPr>
        <w:t>1 Notation and Definition of Variables</w:t>
      </w:r>
    </w:p>
    <w:p w14:paraId="2A612E47" w14:textId="74A0CA63" w:rsidR="009C073F" w:rsidRDefault="003E3B43" w:rsidP="00063A2E">
      <w:pPr>
        <w:adjustRightInd w:val="0"/>
        <w:spacing w:before="232" w:after="220"/>
        <w:textAlignment w:val="baseline"/>
        <w:rPr>
          <w:rFonts w:eastAsia="Times New Roman"/>
          <w:color w:val="000000"/>
          <w:sz w:val="24"/>
        </w:rPr>
      </w:pPr>
      <w:r>
        <w:rPr>
          <w:rFonts w:eastAsia="Times New Roman"/>
          <w:color w:val="000000"/>
          <w:sz w:val="24"/>
        </w:rPr>
        <w:t xml:space="preserve">This </w:t>
      </w:r>
      <w:r w:rsidR="00B44A55">
        <w:rPr>
          <w:rFonts w:eastAsia="Times New Roman"/>
          <w:color w:val="000000"/>
          <w:sz w:val="24"/>
        </w:rPr>
        <w:t>following is</w:t>
      </w:r>
      <w:r>
        <w:rPr>
          <w:rFonts w:eastAsia="Times New Roman"/>
          <w:color w:val="000000"/>
          <w:sz w:val="24"/>
        </w:rPr>
        <w:t xml:space="preserve"> the mathematical notat</w:t>
      </w:r>
      <w:r w:rsidR="00B44A55">
        <w:rPr>
          <w:rFonts w:eastAsia="Times New Roman"/>
          <w:color w:val="000000"/>
          <w:sz w:val="24"/>
        </w:rPr>
        <w:t>ion used in the discussion below.</w:t>
      </w:r>
    </w:p>
    <w:p w14:paraId="6D391595" w14:textId="79F067C2" w:rsidR="009C073F" w:rsidRDefault="003E3B43" w:rsidP="00063A2E">
      <w:pPr>
        <w:tabs>
          <w:tab w:val="left" w:pos="1656"/>
          <w:tab w:val="left" w:pos="4896"/>
        </w:tabs>
        <w:adjustRightInd w:val="0"/>
        <w:spacing w:before="71" w:after="43"/>
        <w:textAlignment w:val="baseline"/>
        <w:rPr>
          <w:rFonts w:eastAsia="Times New Roman"/>
          <w:color w:val="000000"/>
          <w:sz w:val="24"/>
        </w:rPr>
      </w:pPr>
      <w:r>
        <w:rPr>
          <w:rFonts w:eastAsia="Times New Roman"/>
          <w:color w:val="000000"/>
          <w:sz w:val="24"/>
        </w:rPr>
        <w:t>Variable</w:t>
      </w:r>
      <w:r>
        <w:rPr>
          <w:rFonts w:eastAsia="Times New Roman"/>
          <w:color w:val="000000"/>
          <w:sz w:val="24"/>
        </w:rPr>
        <w:tab/>
        <w:t>Description</w:t>
      </w:r>
      <w:r>
        <w:rPr>
          <w:rFonts w:eastAsia="Times New Roman"/>
          <w:color w:val="000000"/>
          <w:sz w:val="24"/>
        </w:rPr>
        <w:tab/>
        <w:t>Range</w:t>
      </w:r>
    </w:p>
    <w:tbl>
      <w:tblPr>
        <w:tblpPr w:leftFromText="180" w:rightFromText="180" w:vertAnchor="text" w:horzAnchor="page" w:tblpX="932" w:tblpY="150"/>
        <w:tblW w:w="10693" w:type="dxa"/>
        <w:tblLayout w:type="fixed"/>
        <w:tblCellMar>
          <w:left w:w="0" w:type="dxa"/>
          <w:right w:w="0" w:type="dxa"/>
        </w:tblCellMar>
        <w:tblLook w:val="0000" w:firstRow="0" w:lastRow="0" w:firstColumn="0" w:lastColumn="0" w:noHBand="0" w:noVBand="0"/>
      </w:tblPr>
      <w:tblGrid>
        <w:gridCol w:w="9363"/>
        <w:gridCol w:w="1330"/>
      </w:tblGrid>
      <w:tr w:rsidR="00F25A59" w14:paraId="3BAEB96B" w14:textId="77777777" w:rsidTr="00F25A59">
        <w:tblPrEx>
          <w:tblCellMar>
            <w:top w:w="0" w:type="dxa"/>
            <w:bottom w:w="0" w:type="dxa"/>
          </w:tblCellMar>
        </w:tblPrEx>
        <w:trPr>
          <w:trHeight w:val="1"/>
        </w:trPr>
        <w:tc>
          <w:tcPr>
            <w:tcW w:w="9363" w:type="dxa"/>
            <w:tcBorders>
              <w:top w:val="single" w:sz="4" w:space="0" w:color="auto"/>
              <w:left w:val="single" w:sz="4" w:space="0" w:color="auto"/>
              <w:bottom w:val="single" w:sz="4" w:space="0" w:color="auto"/>
              <w:right w:val="single" w:sz="4" w:space="0" w:color="auto"/>
            </w:tcBorders>
          </w:tcPr>
          <w:p w14:paraId="70D01D58" w14:textId="53B000F5" w:rsidR="00F25A59" w:rsidRPr="00F25A59" w:rsidRDefault="00F25A59" w:rsidP="00F25A59">
            <w:pPr>
              <w:tabs>
                <w:tab w:val="left" w:pos="1656"/>
              </w:tabs>
              <w:adjustRightInd w:val="0"/>
              <w:textAlignment w:val="baseline"/>
              <w:rPr>
                <w:rFonts w:ascii="Courier New" w:eastAsia="Courier New" w:hAnsi="Courier New"/>
                <w:i/>
                <w:color w:val="000000"/>
                <w:sz w:val="25"/>
              </w:rPr>
            </w:pPr>
            <w:r>
              <w:rPr>
                <w:rFonts w:ascii="Courier New" w:eastAsia="Courier New" w:hAnsi="Courier New"/>
                <w:i/>
                <w:color w:val="000000"/>
                <w:sz w:val="25"/>
              </w:rPr>
              <w:t>R</w:t>
            </w:r>
            <w:r>
              <w:rPr>
                <w:rFonts w:ascii="Courier New" w:eastAsia="Courier New" w:hAnsi="Courier New"/>
                <w:i/>
                <w:color w:val="000000"/>
                <w:sz w:val="25"/>
              </w:rPr>
              <w:tab/>
            </w:r>
            <w:r>
              <w:rPr>
                <w:rFonts w:eastAsia="Times New Roman"/>
                <w:color w:val="000000"/>
                <w:sz w:val="24"/>
              </w:rPr>
              <w:t>the set of professor</w:t>
            </w:r>
            <w:r>
              <w:rPr>
                <w:rFonts w:ascii="Courier New" w:eastAsia="Courier New" w:hAnsi="Courier New"/>
                <w:i/>
                <w:color w:val="000000"/>
                <w:sz w:val="25"/>
              </w:rPr>
              <w:t xml:space="preserve"> </w:t>
            </w:r>
            <w:proofErr w:type="spellStart"/>
            <w:proofErr w:type="gramStart"/>
            <w:r w:rsidR="008926F1">
              <w:rPr>
                <w:rFonts w:eastAsia="Times New Roman"/>
                <w:color w:val="000000"/>
                <w:sz w:val="24"/>
              </w:rPr>
              <w:t>level</w:t>
            </w:r>
            <w:r>
              <w:rPr>
                <w:rFonts w:eastAsia="Times New Roman"/>
                <w:color w:val="000000"/>
                <w:sz w:val="24"/>
              </w:rPr>
              <w:t>s:Assistant</w:t>
            </w:r>
            <w:proofErr w:type="spellEnd"/>
            <w:proofErr w:type="gramEnd"/>
            <w:r>
              <w:rPr>
                <w:rFonts w:eastAsia="Times New Roman"/>
                <w:color w:val="000000"/>
                <w:sz w:val="24"/>
              </w:rPr>
              <w:t>, Associate, Full denoted numerically</w:t>
            </w:r>
          </w:p>
          <w:p w14:paraId="7B029AE6" w14:textId="006795FC" w:rsidR="00F25A59" w:rsidRDefault="00F25A59" w:rsidP="00F25A59">
            <w:pPr>
              <w:tabs>
                <w:tab w:val="left" w:pos="1656"/>
              </w:tabs>
              <w:adjustRightInd w:val="0"/>
              <w:spacing w:before="1"/>
              <w:ind w:hanging="1512"/>
              <w:textAlignment w:val="baseline"/>
              <w:rPr>
                <w:rFonts w:ascii="Courier New" w:eastAsia="Courier New" w:hAnsi="Courier New"/>
                <w:i/>
                <w:color w:val="000000"/>
                <w:sz w:val="25"/>
              </w:rPr>
            </w:pPr>
            <w:r>
              <w:rPr>
                <w:rFonts w:ascii="Courier New" w:eastAsia="Courier New" w:hAnsi="Courier New"/>
                <w:i/>
                <w:color w:val="000000"/>
                <w:sz w:val="25"/>
              </w:rPr>
              <w:t>r</w:t>
            </w:r>
            <w:r>
              <w:rPr>
                <w:rFonts w:ascii="Courier New" w:eastAsia="Courier New" w:hAnsi="Courier New"/>
                <w:i/>
                <w:color w:val="000000"/>
                <w:sz w:val="25"/>
              </w:rPr>
              <w:tab/>
            </w:r>
            <w:r w:rsidR="008926F1">
              <w:rPr>
                <w:rFonts w:eastAsia="Times New Roman"/>
                <w:color w:val="000000"/>
                <w:sz w:val="24"/>
              </w:rPr>
              <w:t>level</w:t>
            </w:r>
            <w:r>
              <w:rPr>
                <w:rFonts w:eastAsia="Times New Roman"/>
                <w:color w:val="000000"/>
                <w:sz w:val="24"/>
              </w:rPr>
              <w:t xml:space="preserve"> of a particular group of professors</w:t>
            </w:r>
          </w:p>
          <w:p w14:paraId="6A653089" w14:textId="73E8A8DD" w:rsidR="00F25A59" w:rsidRPr="00F25A59" w:rsidRDefault="00F25A59" w:rsidP="00F25A59">
            <w:pPr>
              <w:tabs>
                <w:tab w:val="left" w:pos="1656"/>
              </w:tabs>
              <w:adjustRightInd w:val="0"/>
              <w:textAlignment w:val="baseline"/>
              <w:rPr>
                <w:rFonts w:ascii="Courier New" w:eastAsia="Courier New" w:hAnsi="Courier New"/>
                <w:i/>
                <w:color w:val="000000"/>
                <w:sz w:val="25"/>
              </w:rPr>
            </w:pPr>
            <w:r>
              <w:rPr>
                <w:rFonts w:ascii="Courier New" w:eastAsia="Courier New" w:hAnsi="Courier New"/>
                <w:i/>
                <w:color w:val="000000"/>
                <w:sz w:val="25"/>
              </w:rPr>
              <w:t>N</w:t>
            </w:r>
            <w:r>
              <w:rPr>
                <w:rFonts w:ascii="Courier New" w:eastAsia="Courier New" w:hAnsi="Courier New"/>
                <w:i/>
                <w:color w:val="000000"/>
                <w:sz w:val="25"/>
              </w:rPr>
              <w:tab/>
            </w:r>
            <w:r>
              <w:rPr>
                <w:rFonts w:eastAsia="Times New Roman"/>
                <w:color w:val="000000"/>
                <w:sz w:val="24"/>
              </w:rPr>
              <w:t>total number of professors in</w:t>
            </w:r>
            <w:r>
              <w:rPr>
                <w:rFonts w:ascii="Courier New" w:eastAsia="Courier New" w:hAnsi="Courier New"/>
                <w:i/>
                <w:color w:val="000000"/>
                <w:sz w:val="25"/>
              </w:rPr>
              <w:t xml:space="preserve"> </w:t>
            </w:r>
            <w:r>
              <w:rPr>
                <w:rFonts w:eastAsia="Times New Roman"/>
                <w:color w:val="000000"/>
                <w:sz w:val="24"/>
              </w:rPr>
              <w:t>the department</w:t>
            </w:r>
          </w:p>
          <w:p w14:paraId="4703F14E" w14:textId="6F33F1EB" w:rsidR="00F25A59" w:rsidRDefault="00F25A59" w:rsidP="00F25A59">
            <w:pPr>
              <w:tabs>
                <w:tab w:val="left" w:pos="1656"/>
              </w:tabs>
              <w:adjustRightInd w:val="0"/>
              <w:textAlignment w:val="baseline"/>
              <w:rPr>
                <w:rFonts w:ascii="Courier New" w:eastAsia="Courier New" w:hAnsi="Courier New"/>
                <w:i/>
                <w:color w:val="000000"/>
                <w:vertAlign w:val="subscript"/>
              </w:rPr>
            </w:pPr>
            <w:proofErr w:type="spellStart"/>
            <w:r>
              <w:rPr>
                <w:rFonts w:ascii="Courier New" w:eastAsia="Courier New" w:hAnsi="Courier New"/>
                <w:i/>
                <w:color w:val="000000"/>
                <w:vertAlign w:val="subscript"/>
              </w:rPr>
              <w:t>n</w:t>
            </w:r>
            <w:r>
              <w:rPr>
                <w:rFonts w:ascii="Courier New" w:eastAsia="Courier New" w:hAnsi="Courier New"/>
                <w:i/>
                <w:color w:val="000000"/>
                <w:sz w:val="15"/>
              </w:rPr>
              <w:t>r</w:t>
            </w:r>
            <w:proofErr w:type="spellEnd"/>
            <w:r>
              <w:rPr>
                <w:rFonts w:ascii="Courier New" w:eastAsia="Courier New" w:hAnsi="Courier New"/>
                <w:i/>
                <w:color w:val="000000"/>
                <w:sz w:val="15"/>
              </w:rPr>
              <w:tab/>
            </w:r>
            <w:r>
              <w:rPr>
                <w:rFonts w:eastAsia="Times New Roman"/>
                <w:color w:val="000000"/>
                <w:sz w:val="24"/>
              </w:rPr>
              <w:t xml:space="preserve">number of professors at a given </w:t>
            </w:r>
            <w:r w:rsidR="008926F1">
              <w:rPr>
                <w:rFonts w:eastAsia="Times New Roman"/>
                <w:color w:val="000000"/>
                <w:sz w:val="24"/>
              </w:rPr>
              <w:t>level</w:t>
            </w:r>
          </w:p>
        </w:tc>
        <w:tc>
          <w:tcPr>
            <w:tcW w:w="1330" w:type="dxa"/>
            <w:tcBorders>
              <w:top w:val="none" w:sz="0" w:space="0" w:color="000000"/>
              <w:left w:val="single" w:sz="4" w:space="0" w:color="auto"/>
              <w:bottom w:val="none" w:sz="0" w:space="0" w:color="000000"/>
              <w:right w:val="none" w:sz="0" w:space="0" w:color="000000"/>
            </w:tcBorders>
          </w:tcPr>
          <w:p w14:paraId="7D4D08A3" w14:textId="77777777" w:rsidR="00F25A59" w:rsidRDefault="00F25A59" w:rsidP="00F25A59">
            <w:pPr>
              <w:adjustRightInd w:val="0"/>
              <w:textAlignment w:val="baseline"/>
              <w:rPr>
                <w:rFonts w:eastAsia="Times New Roman"/>
                <w:color w:val="000000"/>
                <w:spacing w:val="-15"/>
                <w:sz w:val="24"/>
              </w:rPr>
            </w:pPr>
            <w:r>
              <w:rPr>
                <w:rFonts w:eastAsia="Times New Roman"/>
                <w:color w:val="000000"/>
                <w:spacing w:val="-15"/>
                <w:sz w:val="24"/>
              </w:rPr>
              <w:t>${1,2,3} $</w:t>
            </w:r>
          </w:p>
          <w:p w14:paraId="0F51441D" w14:textId="77777777" w:rsidR="00F25A59" w:rsidRDefault="00F25A59" w:rsidP="00F25A59">
            <w:pPr>
              <w:adjustRightInd w:val="0"/>
              <w:spacing w:before="302" w:after="288"/>
              <w:textAlignment w:val="baseline"/>
              <w:rPr>
                <w:rFonts w:ascii="Courier New" w:eastAsia="Courier New" w:hAnsi="Courier New"/>
                <w:i/>
                <w:color w:val="000000"/>
                <w:sz w:val="25"/>
              </w:rPr>
            </w:pPr>
            <w:proofErr w:type="spellStart"/>
            <w:r>
              <w:rPr>
                <w:rFonts w:ascii="Courier New" w:eastAsia="Courier New" w:hAnsi="Courier New"/>
                <w:i/>
                <w:color w:val="000000"/>
                <w:sz w:val="25"/>
              </w:rPr>
              <w:t>r</w:t>
            </w:r>
            <w:r>
              <w:rPr>
                <w:rFonts w:ascii="Courier New" w:eastAsia="Courier New" w:hAnsi="Courier New"/>
                <w:i/>
                <w:color w:val="000000"/>
                <w:sz w:val="21"/>
              </w:rPr>
              <w:t>E</w:t>
            </w:r>
            <w:r>
              <w:rPr>
                <w:rFonts w:ascii="Courier New" w:eastAsia="Courier New" w:hAnsi="Courier New"/>
                <w:i/>
                <w:color w:val="000000"/>
                <w:sz w:val="25"/>
              </w:rPr>
              <w:t>R</w:t>
            </w:r>
            <w:proofErr w:type="spellEnd"/>
            <w:r>
              <w:rPr>
                <w:rFonts w:ascii="Courier New" w:eastAsia="Courier New" w:hAnsi="Courier New"/>
                <w:i/>
                <w:color w:val="000000"/>
                <w:sz w:val="25"/>
              </w:rPr>
              <w:t xml:space="preserve"> </w:t>
            </w:r>
            <w:r>
              <w:rPr>
                <w:rFonts w:ascii="Courier New" w:eastAsia="Courier New" w:hAnsi="Courier New"/>
                <w:i/>
                <w:color w:val="000000"/>
                <w:sz w:val="25"/>
              </w:rPr>
              <w:br/>
              <w:t>N</w:t>
            </w:r>
            <w:r>
              <w:rPr>
                <w:rFonts w:ascii="Courier New" w:eastAsia="Courier New" w:hAnsi="Courier New"/>
                <w:i/>
                <w:color w:val="000000"/>
                <w:sz w:val="21"/>
              </w:rPr>
              <w:t>E</w:t>
            </w:r>
            <w:r>
              <w:rPr>
                <w:rFonts w:ascii="Courier New" w:eastAsia="Courier New" w:hAnsi="Courier New"/>
                <w:i/>
                <w:color w:val="000000"/>
                <w:sz w:val="25"/>
              </w:rPr>
              <w:t>Z</w:t>
            </w:r>
            <w:r>
              <w:rPr>
                <w:rFonts w:ascii="Courier New" w:eastAsia="Courier New" w:hAnsi="Courier New"/>
                <w:i/>
                <w:color w:val="000000"/>
                <w:sz w:val="25"/>
                <w:vertAlign w:val="superscript"/>
              </w:rPr>
              <w:t>+</w:t>
            </w:r>
            <w:r>
              <w:rPr>
                <w:rFonts w:ascii="Courier New" w:eastAsia="Courier New" w:hAnsi="Courier New"/>
                <w:i/>
                <w:color w:val="000000"/>
                <w:sz w:val="23"/>
              </w:rPr>
              <w:t xml:space="preserve"> </w:t>
            </w:r>
            <w:r>
              <w:rPr>
                <w:rFonts w:ascii="Courier New" w:eastAsia="Courier New" w:hAnsi="Courier New"/>
                <w:i/>
                <w:color w:val="000000"/>
                <w:sz w:val="23"/>
              </w:rPr>
              <w:br/>
            </w:r>
            <w:proofErr w:type="spellStart"/>
            <w:r>
              <w:rPr>
                <w:rFonts w:ascii="Courier New" w:eastAsia="Courier New" w:hAnsi="Courier New"/>
                <w:i/>
                <w:color w:val="000000"/>
                <w:sz w:val="25"/>
              </w:rPr>
              <w:t>n</w:t>
            </w:r>
            <w:r>
              <w:rPr>
                <w:rFonts w:ascii="Courier New" w:eastAsia="Courier New" w:hAnsi="Courier New"/>
                <w:i/>
                <w:color w:val="000000"/>
                <w:sz w:val="15"/>
              </w:rPr>
              <w:t>r</w:t>
            </w:r>
            <w:proofErr w:type="spellEnd"/>
            <w:r>
              <w:rPr>
                <w:rFonts w:ascii="Courier New" w:eastAsia="Courier New" w:hAnsi="Courier New"/>
                <w:i/>
                <w:color w:val="000000"/>
                <w:sz w:val="15"/>
              </w:rPr>
              <w:t xml:space="preserve"> </w:t>
            </w:r>
            <w:r>
              <w:rPr>
                <w:rFonts w:ascii="Courier New" w:eastAsia="Courier New" w:hAnsi="Courier New"/>
                <w:i/>
                <w:color w:val="000000"/>
                <w:sz w:val="21"/>
              </w:rPr>
              <w:t xml:space="preserve">E </w:t>
            </w:r>
            <w:r>
              <w:rPr>
                <w:rFonts w:ascii="Courier New" w:eastAsia="Courier New" w:hAnsi="Courier New"/>
                <w:i/>
                <w:color w:val="000000"/>
                <w:sz w:val="25"/>
              </w:rPr>
              <w:t>Z</w:t>
            </w:r>
            <w:r>
              <w:rPr>
                <w:rFonts w:ascii="Courier New" w:eastAsia="Courier New" w:hAnsi="Courier New"/>
                <w:i/>
                <w:color w:val="000000"/>
                <w:sz w:val="23"/>
              </w:rPr>
              <w:t>+</w:t>
            </w:r>
          </w:p>
        </w:tc>
      </w:tr>
      <w:tr w:rsidR="00F25A59" w14:paraId="2E46944E" w14:textId="77777777" w:rsidTr="00F25A59">
        <w:tblPrEx>
          <w:tblCellMar>
            <w:top w:w="0" w:type="dxa"/>
            <w:bottom w:w="0" w:type="dxa"/>
          </w:tblCellMar>
        </w:tblPrEx>
        <w:trPr>
          <w:trHeight w:val="1"/>
        </w:trPr>
        <w:tc>
          <w:tcPr>
            <w:tcW w:w="9363" w:type="dxa"/>
            <w:tcBorders>
              <w:top w:val="single" w:sz="4" w:space="0" w:color="auto"/>
              <w:left w:val="single" w:sz="4" w:space="0" w:color="auto"/>
              <w:bottom w:val="single" w:sz="4" w:space="0" w:color="auto"/>
              <w:right w:val="single" w:sz="4" w:space="0" w:color="auto"/>
            </w:tcBorders>
          </w:tcPr>
          <w:p w14:paraId="5BA3696B" w14:textId="77777777" w:rsidR="00F25A59" w:rsidRDefault="00F25A59" w:rsidP="00F25A59">
            <w:pPr>
              <w:tabs>
                <w:tab w:val="left" w:pos="1656"/>
              </w:tabs>
              <w:adjustRightInd w:val="0"/>
              <w:textAlignment w:val="baseline"/>
              <w:rPr>
                <w:rFonts w:ascii="Courier New" w:eastAsia="Courier New" w:hAnsi="Courier New"/>
                <w:i/>
                <w:color w:val="000000"/>
                <w:sz w:val="25"/>
              </w:rPr>
            </w:pPr>
          </w:p>
        </w:tc>
        <w:tc>
          <w:tcPr>
            <w:tcW w:w="1330" w:type="dxa"/>
            <w:tcBorders>
              <w:top w:val="none" w:sz="0" w:space="0" w:color="000000"/>
              <w:left w:val="single" w:sz="4" w:space="0" w:color="auto"/>
              <w:bottom w:val="none" w:sz="0" w:space="0" w:color="000000"/>
              <w:right w:val="none" w:sz="0" w:space="0" w:color="000000"/>
            </w:tcBorders>
          </w:tcPr>
          <w:p w14:paraId="2710101B" w14:textId="77777777" w:rsidR="00F25A59" w:rsidRDefault="00F25A59" w:rsidP="00F25A59">
            <w:pPr>
              <w:adjustRightInd w:val="0"/>
              <w:textAlignment w:val="baseline"/>
              <w:rPr>
                <w:rFonts w:eastAsia="Times New Roman"/>
                <w:color w:val="000000"/>
                <w:spacing w:val="-15"/>
                <w:sz w:val="24"/>
              </w:rPr>
            </w:pPr>
          </w:p>
        </w:tc>
      </w:tr>
    </w:tbl>
    <w:p w14:paraId="41FDF362" w14:textId="30E3B353" w:rsidR="009C073F" w:rsidRDefault="009C073F" w:rsidP="00063A2E">
      <w:pPr>
        <w:adjustRightInd w:val="0"/>
        <w:spacing w:before="52"/>
      </w:pPr>
    </w:p>
    <w:p w14:paraId="020FC5E9" w14:textId="77777777" w:rsidR="009C073F" w:rsidRDefault="003E3B43" w:rsidP="00063A2E">
      <w:pPr>
        <w:tabs>
          <w:tab w:val="left" w:pos="1656"/>
          <w:tab w:val="left" w:pos="4896"/>
        </w:tabs>
        <w:adjustRightInd w:val="0"/>
        <w:textAlignment w:val="baseline"/>
        <w:rPr>
          <w:rFonts w:ascii="Courier New" w:eastAsia="Courier New" w:hAnsi="Courier New"/>
          <w:i/>
          <w:color w:val="000000"/>
          <w:spacing w:val="-4"/>
          <w:sz w:val="25"/>
        </w:rPr>
      </w:pPr>
      <w:r>
        <w:rPr>
          <w:rFonts w:ascii="Courier New" w:eastAsia="Courier New" w:hAnsi="Courier New"/>
          <w:i/>
          <w:color w:val="000000"/>
          <w:spacing w:val="-4"/>
          <w:sz w:val="25"/>
        </w:rPr>
        <w:t>G</w:t>
      </w:r>
      <w:r>
        <w:rPr>
          <w:rFonts w:ascii="Courier New" w:eastAsia="Courier New" w:hAnsi="Courier New"/>
          <w:i/>
          <w:color w:val="000000"/>
          <w:spacing w:val="-4"/>
          <w:sz w:val="25"/>
        </w:rPr>
        <w:tab/>
      </w:r>
      <w:r>
        <w:rPr>
          <w:rFonts w:eastAsia="Times New Roman"/>
          <w:color w:val="000000"/>
          <w:spacing w:val="-4"/>
          <w:sz w:val="24"/>
        </w:rPr>
        <w:t>the set of professor genders</w:t>
      </w:r>
      <w:r>
        <w:rPr>
          <w:rFonts w:eastAsia="Times New Roman"/>
          <w:color w:val="000000"/>
          <w:spacing w:val="-4"/>
          <w:sz w:val="24"/>
        </w:rPr>
        <w:tab/>
      </w:r>
      <w:r>
        <w:rPr>
          <w:rFonts w:ascii="Courier New" w:eastAsia="Courier New" w:hAnsi="Courier New"/>
          <w:i/>
          <w:color w:val="000000"/>
          <w:spacing w:val="-4"/>
          <w:sz w:val="30"/>
        </w:rPr>
        <w:t>{</w:t>
      </w:r>
      <w:r>
        <w:rPr>
          <w:rFonts w:ascii="Courier New" w:eastAsia="Courier New" w:hAnsi="Courier New"/>
          <w:i/>
          <w:color w:val="000000"/>
          <w:spacing w:val="-4"/>
          <w:sz w:val="25"/>
        </w:rPr>
        <w:t>m</w:t>
      </w:r>
      <w:r>
        <w:rPr>
          <w:rFonts w:eastAsia="Times New Roman"/>
          <w:color w:val="000000"/>
          <w:spacing w:val="-4"/>
          <w:sz w:val="24"/>
        </w:rPr>
        <w:t xml:space="preserve">, </w:t>
      </w:r>
      <w:r>
        <w:rPr>
          <w:rFonts w:ascii="Courier New" w:eastAsia="Courier New" w:hAnsi="Courier New"/>
          <w:i/>
          <w:color w:val="000000"/>
          <w:spacing w:val="-4"/>
          <w:sz w:val="25"/>
        </w:rPr>
        <w:t>f</w:t>
      </w:r>
      <w:r>
        <w:rPr>
          <w:rFonts w:ascii="Courier New" w:eastAsia="Courier New" w:hAnsi="Courier New"/>
          <w:i/>
          <w:color w:val="000000"/>
          <w:spacing w:val="-4"/>
          <w:sz w:val="30"/>
        </w:rPr>
        <w:t>}</w:t>
      </w:r>
    </w:p>
    <w:p w14:paraId="32282E99" w14:textId="77777777" w:rsidR="009C073F" w:rsidRDefault="003E3B43" w:rsidP="00063A2E">
      <w:pPr>
        <w:tabs>
          <w:tab w:val="left" w:pos="1656"/>
          <w:tab w:val="left" w:pos="4896"/>
        </w:tabs>
        <w:adjustRightInd w:val="0"/>
        <w:textAlignment w:val="baseline"/>
        <w:rPr>
          <w:rFonts w:ascii="Courier New" w:eastAsia="Courier New" w:hAnsi="Courier New"/>
          <w:i/>
          <w:color w:val="000000"/>
          <w:spacing w:val="5"/>
          <w:sz w:val="25"/>
        </w:rPr>
      </w:pPr>
      <w:r>
        <w:rPr>
          <w:rFonts w:ascii="Courier New" w:eastAsia="Courier New" w:hAnsi="Courier New"/>
          <w:i/>
          <w:color w:val="000000"/>
          <w:spacing w:val="5"/>
          <w:sz w:val="25"/>
        </w:rPr>
        <w:t>g</w:t>
      </w:r>
      <w:r>
        <w:rPr>
          <w:rFonts w:ascii="Courier New" w:eastAsia="Courier New" w:hAnsi="Courier New"/>
          <w:i/>
          <w:color w:val="000000"/>
          <w:spacing w:val="5"/>
          <w:sz w:val="25"/>
        </w:rPr>
        <w:tab/>
      </w:r>
      <w:r>
        <w:rPr>
          <w:rFonts w:eastAsia="Times New Roman"/>
          <w:color w:val="000000"/>
          <w:spacing w:val="5"/>
          <w:sz w:val="24"/>
        </w:rPr>
        <w:t>the gender of a particular</w:t>
      </w:r>
      <w:r>
        <w:rPr>
          <w:rFonts w:eastAsia="Times New Roman"/>
          <w:color w:val="000000"/>
          <w:spacing w:val="5"/>
          <w:sz w:val="24"/>
        </w:rPr>
        <w:tab/>
      </w:r>
      <w:proofErr w:type="spellStart"/>
      <w:r>
        <w:rPr>
          <w:rFonts w:ascii="Courier New" w:eastAsia="Courier New" w:hAnsi="Courier New"/>
          <w:i/>
          <w:color w:val="000000"/>
          <w:spacing w:val="5"/>
          <w:sz w:val="25"/>
        </w:rPr>
        <w:t>g</w:t>
      </w:r>
      <w:r>
        <w:rPr>
          <w:rFonts w:ascii="Courier New" w:eastAsia="Courier New" w:hAnsi="Courier New"/>
          <w:i/>
          <w:color w:val="000000"/>
          <w:spacing w:val="5"/>
          <w:sz w:val="21"/>
        </w:rPr>
        <w:t>E</w:t>
      </w:r>
      <w:r>
        <w:rPr>
          <w:rFonts w:ascii="Courier New" w:eastAsia="Courier New" w:hAnsi="Courier New"/>
          <w:i/>
          <w:color w:val="000000"/>
          <w:spacing w:val="5"/>
          <w:sz w:val="25"/>
        </w:rPr>
        <w:t>G</w:t>
      </w:r>
      <w:proofErr w:type="spellEnd"/>
    </w:p>
    <w:p w14:paraId="4A906AD7" w14:textId="77777777" w:rsidR="009C073F" w:rsidRDefault="003E3B43" w:rsidP="00063A2E">
      <w:pPr>
        <w:adjustRightInd w:val="0"/>
        <w:spacing w:before="5"/>
        <w:textAlignment w:val="baseline"/>
        <w:rPr>
          <w:rFonts w:eastAsia="Times New Roman"/>
          <w:color w:val="000000"/>
          <w:sz w:val="24"/>
        </w:rPr>
      </w:pPr>
      <w:r>
        <w:rPr>
          <w:rFonts w:eastAsia="Times New Roman"/>
          <w:color w:val="000000"/>
          <w:sz w:val="24"/>
        </w:rPr>
        <w:t>professor</w:t>
      </w:r>
    </w:p>
    <w:p w14:paraId="215FA0FC" w14:textId="1BFEC7B8" w:rsidR="009C073F" w:rsidRDefault="003E3B43" w:rsidP="00063A2E">
      <w:pPr>
        <w:tabs>
          <w:tab w:val="left" w:pos="1656"/>
          <w:tab w:val="left" w:pos="4896"/>
        </w:tabs>
        <w:adjustRightInd w:val="0"/>
        <w:ind w:hanging="1512"/>
        <w:textAlignment w:val="baseline"/>
        <w:rPr>
          <w:rFonts w:eastAsia="Times New Roman"/>
          <w:color w:val="000000"/>
          <w:sz w:val="24"/>
        </w:rPr>
      </w:pPr>
      <w:proofErr w:type="spellStart"/>
      <w:r>
        <w:rPr>
          <w:rFonts w:ascii="Courier New" w:eastAsia="Courier New" w:hAnsi="Courier New"/>
          <w:i/>
          <w:color w:val="000000"/>
          <w:vertAlign w:val="subscript"/>
        </w:rPr>
        <w:t>q</w:t>
      </w:r>
      <w:r>
        <w:rPr>
          <w:rFonts w:ascii="Courier New" w:eastAsia="Courier New" w:hAnsi="Courier New"/>
          <w:i/>
          <w:color w:val="000000"/>
          <w:sz w:val="15"/>
        </w:rPr>
        <w:t>r</w:t>
      </w:r>
      <w:proofErr w:type="spellEnd"/>
      <w:r>
        <w:rPr>
          <w:rFonts w:ascii="Courier New" w:eastAsia="Courier New" w:hAnsi="Courier New"/>
          <w:i/>
          <w:color w:val="000000"/>
          <w:sz w:val="15"/>
        </w:rPr>
        <w:tab/>
      </w:r>
      <w:r>
        <w:rPr>
          <w:rFonts w:eastAsia="Times New Roman"/>
          <w:color w:val="000000"/>
          <w:sz w:val="24"/>
        </w:rPr>
        <w:t>Target percentage of</w:t>
      </w:r>
      <w:r>
        <w:rPr>
          <w:rFonts w:eastAsia="Times New Roman"/>
          <w:color w:val="000000"/>
          <w:sz w:val="24"/>
        </w:rPr>
        <w:tab/>
      </w:r>
      <w:proofErr w:type="spellStart"/>
      <w:r>
        <w:rPr>
          <w:rFonts w:ascii="Courier New" w:eastAsia="Courier New" w:hAnsi="Courier New"/>
          <w:i/>
          <w:color w:val="000000"/>
          <w:sz w:val="25"/>
        </w:rPr>
        <w:t>q</w:t>
      </w:r>
      <w:r>
        <w:rPr>
          <w:rFonts w:ascii="Courier New" w:eastAsia="Courier New" w:hAnsi="Courier New"/>
          <w:i/>
          <w:color w:val="000000"/>
          <w:sz w:val="15"/>
        </w:rPr>
        <w:t>r</w:t>
      </w:r>
      <w:proofErr w:type="spellEnd"/>
      <w:r>
        <w:rPr>
          <w:rFonts w:ascii="Courier New" w:eastAsia="Courier New" w:hAnsi="Courier New"/>
          <w:i/>
          <w:color w:val="000000"/>
          <w:sz w:val="15"/>
        </w:rPr>
        <w:t xml:space="preserve"> </w:t>
      </w:r>
      <w:r>
        <w:rPr>
          <w:rFonts w:ascii="Courier New" w:eastAsia="Courier New" w:hAnsi="Courier New"/>
          <w:i/>
          <w:color w:val="000000"/>
          <w:sz w:val="21"/>
        </w:rPr>
        <w:t xml:space="preserve">E </w:t>
      </w:r>
      <w:r>
        <w:rPr>
          <w:rFonts w:ascii="Courier New" w:eastAsia="Courier New" w:hAnsi="Courier New"/>
          <w:i/>
          <w:color w:val="000000"/>
          <w:sz w:val="30"/>
        </w:rPr>
        <w:t>[</w:t>
      </w:r>
      <w:r>
        <w:rPr>
          <w:rFonts w:eastAsia="Times New Roman"/>
          <w:color w:val="000000"/>
          <w:sz w:val="24"/>
        </w:rPr>
        <w:t>0,1</w:t>
      </w:r>
      <w:r>
        <w:rPr>
          <w:rFonts w:ascii="Courier New" w:eastAsia="Courier New" w:hAnsi="Courier New"/>
          <w:i/>
          <w:color w:val="000000"/>
          <w:sz w:val="30"/>
        </w:rPr>
        <w:t xml:space="preserve">] </w:t>
      </w:r>
      <w:r>
        <w:rPr>
          <w:rFonts w:ascii="Courier New" w:eastAsia="Courier New" w:hAnsi="Courier New"/>
          <w:i/>
          <w:color w:val="000000"/>
          <w:sz w:val="30"/>
        </w:rPr>
        <w:br/>
      </w:r>
      <w:r>
        <w:rPr>
          <w:rFonts w:eastAsia="Times New Roman"/>
          <w:color w:val="000000"/>
          <w:sz w:val="24"/>
        </w:rPr>
        <w:t xml:space="preserve">professors at </w:t>
      </w:r>
      <w:r w:rsidR="008926F1">
        <w:rPr>
          <w:rFonts w:eastAsia="Times New Roman"/>
          <w:color w:val="000000"/>
          <w:sz w:val="24"/>
        </w:rPr>
        <w:t>level</w:t>
      </w:r>
      <w:r>
        <w:rPr>
          <w:rFonts w:eastAsia="Times New Roman"/>
          <w:color w:val="000000"/>
          <w:sz w:val="24"/>
        </w:rPr>
        <w:t xml:space="preserve"> r</w:t>
      </w:r>
    </w:p>
    <w:p w14:paraId="2F8285C3" w14:textId="7610D67E" w:rsidR="00B44A55" w:rsidRDefault="00B44A55" w:rsidP="00B44A55">
      <w:pPr>
        <w:tabs>
          <w:tab w:val="left" w:pos="1656"/>
          <w:tab w:val="left" w:pos="4896"/>
        </w:tabs>
        <w:adjustRightInd w:val="0"/>
        <w:spacing w:before="89" w:after="34"/>
        <w:textAlignment w:val="baseline"/>
        <w:rPr>
          <w:rFonts w:eastAsia="Times New Roman"/>
          <w:color w:val="000000"/>
          <w:sz w:val="24"/>
        </w:rPr>
      </w:pPr>
      <w:r>
        <w:rPr>
          <w:noProof/>
        </w:rPr>
        <mc:AlternateContent>
          <mc:Choice Requires="wps">
            <w:drawing>
              <wp:anchor distT="0" distB="0" distL="114300" distR="114300" simplePos="0" relativeHeight="251660288" behindDoc="0" locked="0" layoutInCell="1" allowOverlap="1" wp14:anchorId="62C7ED3C" wp14:editId="77904E18">
                <wp:simplePos x="0" y="0"/>
                <wp:positionH relativeFrom="page">
                  <wp:posOffset>940435</wp:posOffset>
                </wp:positionH>
                <wp:positionV relativeFrom="page">
                  <wp:posOffset>880110</wp:posOffset>
                </wp:positionV>
                <wp:extent cx="577405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4055"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A6D0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05pt,69.3pt" to="528.7pt,6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" strokeweight=".95pt">
                <w10:wrap anchorx="page" anchory="page"/>
              </v:line>
            </w:pict>
          </mc:Fallback>
        </mc:AlternateContent>
      </w:r>
      <w:r>
        <w:rPr>
          <w:rFonts w:eastAsia="Times New Roman"/>
          <w:color w:val="000000"/>
          <w:sz w:val="24"/>
        </w:rPr>
        <w:t>Variable</w:t>
      </w:r>
      <w:r>
        <w:rPr>
          <w:rFonts w:eastAsia="Times New Roman"/>
          <w:color w:val="000000"/>
          <w:sz w:val="24"/>
        </w:rPr>
        <w:tab/>
        <w:t>Description</w:t>
      </w:r>
      <w:r>
        <w:rPr>
          <w:rFonts w:eastAsia="Times New Roman"/>
          <w:color w:val="000000"/>
          <w:sz w:val="24"/>
        </w:rPr>
        <w:tab/>
        <w:t>Range</w:t>
      </w:r>
    </w:p>
    <w:p w14:paraId="3D525D16" w14:textId="4FB5BEAA" w:rsidR="00B44A55" w:rsidRDefault="00B44A55" w:rsidP="00B44A55">
      <w:pPr>
        <w:tabs>
          <w:tab w:val="left" w:pos="1656"/>
          <w:tab w:val="left" w:pos="4896"/>
        </w:tabs>
        <w:adjustRightInd w:val="0"/>
        <w:spacing w:before="77"/>
        <w:textAlignment w:val="baseline"/>
        <w:rPr>
          <w:rFonts w:eastAsia="Times New Roman"/>
          <w:i/>
          <w:color w:val="000000"/>
          <w:spacing w:val="1"/>
          <w:sz w:val="23"/>
          <w:vertAlign w:val="subscript"/>
        </w:rPr>
      </w:pPr>
      <w:r>
        <w:rPr>
          <w:noProof/>
        </w:rPr>
        <mc:AlternateContent>
          <mc:Choice Requires="wps">
            <w:drawing>
              <wp:anchor distT="0" distB="0" distL="114300" distR="114300" simplePos="0" relativeHeight="251661312" behindDoc="0" locked="0" layoutInCell="1" allowOverlap="1" wp14:anchorId="2AE50877" wp14:editId="7FF406CC">
                <wp:simplePos x="0" y="0"/>
                <wp:positionH relativeFrom="page">
                  <wp:posOffset>999490</wp:posOffset>
                </wp:positionH>
                <wp:positionV relativeFrom="page">
                  <wp:posOffset>1164590</wp:posOffset>
                </wp:positionV>
                <wp:extent cx="577405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405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FE309"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7pt,91.7pt" to="533.35pt,9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" strokeweight=".5pt">
                <w10:wrap anchorx="page" anchory="page"/>
              </v:line>
            </w:pict>
          </mc:Fallback>
        </mc:AlternateContent>
      </w:r>
      <w:r>
        <w:rPr>
          <w:rFonts w:eastAsia="Times New Roman"/>
          <w:i/>
          <w:color w:val="000000"/>
          <w:spacing w:val="1"/>
          <w:sz w:val="23"/>
          <w:vertAlign w:val="subscript"/>
        </w:rPr>
        <w:t>T</w:t>
      </w:r>
      <w:r>
        <w:rPr>
          <w:rFonts w:eastAsia="Times New Roman"/>
          <w:i/>
          <w:color w:val="000000"/>
          <w:spacing w:val="1"/>
          <w:sz w:val="17"/>
        </w:rPr>
        <w:t>N</w:t>
      </w:r>
      <w:r>
        <w:rPr>
          <w:rFonts w:eastAsia="Times New Roman"/>
          <w:i/>
          <w:color w:val="000000"/>
          <w:spacing w:val="1"/>
          <w:sz w:val="17"/>
        </w:rPr>
        <w:tab/>
      </w:r>
      <w:r>
        <w:rPr>
          <w:rFonts w:eastAsia="Times New Roman"/>
          <w:color w:val="000000"/>
          <w:spacing w:val="1"/>
          <w:sz w:val="24"/>
        </w:rPr>
        <w:t>Target number for the size of</w:t>
      </w:r>
      <w:r>
        <w:rPr>
          <w:rFonts w:eastAsia="Times New Roman"/>
          <w:color w:val="000000"/>
          <w:spacing w:val="1"/>
          <w:sz w:val="24"/>
        </w:rPr>
        <w:tab/>
      </w:r>
      <w:proofErr w:type="spellStart"/>
      <w:r>
        <w:rPr>
          <w:rFonts w:eastAsia="Times New Roman"/>
          <w:i/>
          <w:color w:val="000000"/>
          <w:spacing w:val="1"/>
          <w:sz w:val="23"/>
        </w:rPr>
        <w:t>T</w:t>
      </w:r>
      <w:r>
        <w:rPr>
          <w:rFonts w:eastAsia="Times New Roman"/>
          <w:i/>
          <w:color w:val="000000"/>
          <w:spacing w:val="1"/>
          <w:sz w:val="23"/>
          <w:vertAlign w:val="superscript"/>
        </w:rPr>
        <w:t>N</w:t>
      </w:r>
      <w:r>
        <w:rPr>
          <w:rFonts w:ascii="Courier New" w:eastAsia="Courier New" w:hAnsi="Courier New"/>
          <w:i/>
          <w:color w:val="000000"/>
          <w:spacing w:val="1"/>
          <w:sz w:val="21"/>
        </w:rPr>
        <w:t>E</w:t>
      </w:r>
      <w:r>
        <w:rPr>
          <w:rFonts w:ascii="Courier New" w:eastAsia="Courier New" w:hAnsi="Courier New"/>
          <w:i/>
          <w:color w:val="000000"/>
          <w:spacing w:val="1"/>
          <w:sz w:val="30"/>
        </w:rPr>
        <w:t>Z</w:t>
      </w:r>
      <w:proofErr w:type="spellEnd"/>
      <w:r>
        <w:rPr>
          <w:rFonts w:eastAsia="Times New Roman"/>
          <w:i/>
          <w:color w:val="000000"/>
          <w:spacing w:val="1"/>
          <w:sz w:val="30"/>
          <w:vertAlign w:val="superscript"/>
        </w:rPr>
        <w:t>+</w:t>
      </w:r>
      <w:r>
        <w:rPr>
          <w:rFonts w:eastAsia="Times New Roman"/>
          <w:i/>
          <w:color w:val="000000"/>
          <w:spacing w:val="1"/>
          <w:sz w:val="23"/>
        </w:rPr>
        <w:t xml:space="preserve"> </w:t>
      </w:r>
    </w:p>
    <w:p w14:paraId="1BC9E744" w14:textId="77777777" w:rsidR="00B44A55" w:rsidRDefault="00B44A55" w:rsidP="00B44A55">
      <w:pPr>
        <w:adjustRightInd w:val="0"/>
        <w:textAlignment w:val="baseline"/>
        <w:rPr>
          <w:rFonts w:eastAsia="Times New Roman"/>
          <w:color w:val="000000"/>
          <w:spacing w:val="3"/>
          <w:sz w:val="24"/>
        </w:rPr>
      </w:pPr>
      <w:r>
        <w:rPr>
          <w:rFonts w:eastAsia="Times New Roman"/>
          <w:color w:val="000000"/>
          <w:spacing w:val="3"/>
          <w:sz w:val="24"/>
        </w:rPr>
        <w:t>the department</w:t>
      </w:r>
    </w:p>
    <w:p w14:paraId="2BB9E01D" w14:textId="03DC7CE2" w:rsidR="00B44A55" w:rsidRDefault="00B44A55" w:rsidP="00B44A55">
      <w:pPr>
        <w:tabs>
          <w:tab w:val="left" w:pos="1656"/>
        </w:tabs>
        <w:adjustRightInd w:val="0"/>
        <w:spacing w:before="16"/>
        <w:textAlignment w:val="baseline"/>
        <w:rPr>
          <w:rFonts w:eastAsia="Times New Roman"/>
          <w:i/>
          <w:color w:val="000000"/>
          <w:spacing w:val="5"/>
          <w:sz w:val="23"/>
          <w:vertAlign w:val="subscript"/>
        </w:rPr>
      </w:pPr>
      <w:proofErr w:type="spellStart"/>
      <w:r>
        <w:rPr>
          <w:rFonts w:eastAsia="Times New Roman"/>
          <w:i/>
          <w:color w:val="000000"/>
          <w:spacing w:val="5"/>
          <w:sz w:val="23"/>
          <w:vertAlign w:val="subscript"/>
        </w:rPr>
        <w:t>v</w:t>
      </w:r>
      <w:r>
        <w:rPr>
          <w:rFonts w:eastAsia="Times New Roman"/>
          <w:i/>
          <w:color w:val="000000"/>
          <w:spacing w:val="5"/>
          <w:sz w:val="17"/>
        </w:rPr>
        <w:t>r</w:t>
      </w:r>
      <w:proofErr w:type="spellEnd"/>
      <w:r>
        <w:rPr>
          <w:rFonts w:eastAsia="Times New Roman"/>
          <w:i/>
          <w:color w:val="000000"/>
          <w:spacing w:val="5"/>
          <w:sz w:val="17"/>
        </w:rPr>
        <w:tab/>
      </w:r>
      <w:r>
        <w:rPr>
          <w:rFonts w:eastAsia="Times New Roman"/>
          <w:color w:val="000000"/>
          <w:spacing w:val="5"/>
          <w:sz w:val="24"/>
        </w:rPr>
        <w:t xml:space="preserve">number of vacancies at </w:t>
      </w:r>
      <w:r w:rsidR="008926F1">
        <w:rPr>
          <w:rFonts w:eastAsia="Times New Roman"/>
          <w:color w:val="000000"/>
          <w:spacing w:val="5"/>
          <w:sz w:val="24"/>
        </w:rPr>
        <w:t>level</w:t>
      </w:r>
      <w:r>
        <w:rPr>
          <w:rFonts w:eastAsia="Times New Roman"/>
          <w:color w:val="000000"/>
          <w:spacing w:val="5"/>
          <w:sz w:val="24"/>
        </w:rPr>
        <w:t xml:space="preserve"> r </w:t>
      </w:r>
      <w:proofErr w:type="spellStart"/>
      <w:r>
        <w:rPr>
          <w:rFonts w:eastAsia="Times New Roman"/>
          <w:i/>
          <w:color w:val="000000"/>
          <w:spacing w:val="5"/>
          <w:sz w:val="23"/>
        </w:rPr>
        <w:t>v</w:t>
      </w:r>
      <w:r>
        <w:rPr>
          <w:rFonts w:eastAsia="Times New Roman"/>
          <w:i/>
          <w:color w:val="000000"/>
          <w:spacing w:val="5"/>
          <w:sz w:val="23"/>
          <w:vertAlign w:val="superscript"/>
        </w:rPr>
        <w:t>r</w:t>
      </w:r>
      <w:proofErr w:type="spellEnd"/>
      <w:r>
        <w:rPr>
          <w:rFonts w:ascii="Courier New" w:eastAsia="Courier New" w:hAnsi="Courier New"/>
          <w:i/>
          <w:color w:val="000000"/>
          <w:spacing w:val="5"/>
          <w:sz w:val="21"/>
        </w:rPr>
        <w:t xml:space="preserve"> E </w:t>
      </w:r>
      <w:r>
        <w:rPr>
          <w:rFonts w:ascii="Courier New" w:eastAsia="Courier New" w:hAnsi="Courier New"/>
          <w:i/>
          <w:color w:val="000000"/>
          <w:spacing w:val="5"/>
          <w:sz w:val="30"/>
        </w:rPr>
        <w:t>Z</w:t>
      </w:r>
      <w:r>
        <w:rPr>
          <w:rFonts w:eastAsia="Times New Roman"/>
          <w:i/>
          <w:color w:val="000000"/>
          <w:spacing w:val="5"/>
          <w:sz w:val="23"/>
        </w:rPr>
        <w:t>+</w:t>
      </w:r>
    </w:p>
    <w:p w14:paraId="14D78C28" w14:textId="77777777" w:rsidR="00B44A55" w:rsidRDefault="00B44A55" w:rsidP="00B44A55">
      <w:pPr>
        <w:tabs>
          <w:tab w:val="left" w:pos="1656"/>
          <w:tab w:val="left" w:pos="4896"/>
        </w:tabs>
        <w:adjustRightInd w:val="0"/>
        <w:ind w:hanging="1512"/>
        <w:textAlignment w:val="baseline"/>
        <w:rPr>
          <w:rFonts w:eastAsia="Times New Roman"/>
          <w:i/>
          <w:color w:val="000000"/>
          <w:sz w:val="23"/>
          <w:vertAlign w:val="subscript"/>
        </w:rPr>
      </w:pPr>
      <w:proofErr w:type="spellStart"/>
      <w:r>
        <w:rPr>
          <w:rFonts w:eastAsia="Times New Roman"/>
          <w:i/>
          <w:color w:val="000000"/>
          <w:sz w:val="23"/>
          <w:vertAlign w:val="subscript"/>
        </w:rPr>
        <w:t>v</w:t>
      </w:r>
      <w:r>
        <w:rPr>
          <w:rFonts w:eastAsia="Times New Roman"/>
          <w:i/>
          <w:color w:val="000000"/>
          <w:sz w:val="17"/>
        </w:rPr>
        <w:t>N</w:t>
      </w:r>
      <w:proofErr w:type="spellEnd"/>
      <w:r>
        <w:rPr>
          <w:rFonts w:eastAsia="Times New Roman"/>
          <w:i/>
          <w:color w:val="000000"/>
          <w:sz w:val="17"/>
        </w:rPr>
        <w:tab/>
      </w:r>
      <w:r>
        <w:rPr>
          <w:rFonts w:eastAsia="Times New Roman"/>
          <w:color w:val="000000"/>
          <w:sz w:val="24"/>
        </w:rPr>
        <w:t>total number of vacancies in</w:t>
      </w:r>
      <w:r>
        <w:rPr>
          <w:rFonts w:eastAsia="Times New Roman"/>
          <w:color w:val="000000"/>
          <w:sz w:val="24"/>
        </w:rPr>
        <w:tab/>
      </w:r>
      <w:proofErr w:type="spellStart"/>
      <w:r>
        <w:rPr>
          <w:rFonts w:eastAsia="Times New Roman"/>
          <w:i/>
          <w:color w:val="000000"/>
          <w:sz w:val="23"/>
        </w:rPr>
        <w:t>v</w:t>
      </w:r>
      <w:r>
        <w:rPr>
          <w:rFonts w:eastAsia="Times New Roman"/>
          <w:i/>
          <w:color w:val="000000"/>
          <w:sz w:val="17"/>
        </w:rPr>
        <w:t>N</w:t>
      </w:r>
      <w:proofErr w:type="spellEnd"/>
      <w:r>
        <w:rPr>
          <w:rFonts w:eastAsia="Times New Roman"/>
          <w:i/>
          <w:color w:val="000000"/>
          <w:sz w:val="17"/>
        </w:rPr>
        <w:t xml:space="preserve"> </w:t>
      </w:r>
      <w:r>
        <w:rPr>
          <w:rFonts w:ascii="Courier New" w:eastAsia="Courier New" w:hAnsi="Courier New"/>
          <w:i/>
          <w:color w:val="000000"/>
          <w:sz w:val="21"/>
        </w:rPr>
        <w:t xml:space="preserve">E </w:t>
      </w:r>
      <w:r>
        <w:rPr>
          <w:rFonts w:ascii="Courier New" w:eastAsia="Courier New" w:hAnsi="Courier New"/>
          <w:i/>
          <w:color w:val="000000"/>
          <w:sz w:val="30"/>
        </w:rPr>
        <w:t>Z</w:t>
      </w:r>
      <w:r>
        <w:rPr>
          <w:rFonts w:eastAsia="Times New Roman"/>
          <w:i/>
          <w:color w:val="000000"/>
          <w:sz w:val="23"/>
        </w:rPr>
        <w:t xml:space="preserve">+ </w:t>
      </w:r>
      <w:r>
        <w:rPr>
          <w:rFonts w:eastAsia="Times New Roman"/>
          <w:i/>
          <w:color w:val="000000"/>
          <w:sz w:val="23"/>
        </w:rPr>
        <w:br/>
      </w:r>
      <w:r>
        <w:rPr>
          <w:rFonts w:eastAsia="Times New Roman"/>
          <w:color w:val="000000"/>
          <w:sz w:val="24"/>
        </w:rPr>
        <w:t>the department</w:t>
      </w:r>
    </w:p>
    <w:p w14:paraId="2B039B2E" w14:textId="3703B689" w:rsidR="00B44A55" w:rsidRDefault="00B44A55" w:rsidP="00B44A55">
      <w:pPr>
        <w:tabs>
          <w:tab w:val="left" w:pos="1656"/>
        </w:tabs>
        <w:adjustRightInd w:val="0"/>
        <w:spacing w:before="2" w:after="28"/>
        <w:ind w:hanging="1512"/>
        <w:textAlignment w:val="baseline"/>
        <w:rPr>
          <w:rFonts w:eastAsia="Times New Roman"/>
          <w:i/>
          <w:color w:val="000000"/>
          <w:sz w:val="23"/>
        </w:rPr>
      </w:pPr>
      <w:proofErr w:type="spellStart"/>
      <w:r>
        <w:rPr>
          <w:rFonts w:eastAsia="Times New Roman"/>
          <w:i/>
          <w:color w:val="000000"/>
          <w:sz w:val="23"/>
        </w:rPr>
        <w:t>h</w:t>
      </w:r>
      <w:r>
        <w:rPr>
          <w:rFonts w:eastAsia="Times New Roman"/>
          <w:i/>
          <w:color w:val="000000"/>
          <w:sz w:val="23"/>
          <w:vertAlign w:val="superscript"/>
        </w:rPr>
        <w:t>r</w:t>
      </w:r>
      <w:r>
        <w:rPr>
          <w:rFonts w:eastAsia="Times New Roman"/>
          <w:i/>
          <w:color w:val="000000"/>
          <w:sz w:val="23"/>
          <w:vertAlign w:val="subscript"/>
        </w:rPr>
        <w:t>g</w:t>
      </w:r>
      <w:proofErr w:type="spellEnd"/>
      <w:r>
        <w:rPr>
          <w:rFonts w:eastAsia="Times New Roman"/>
          <w:color w:val="000000"/>
          <w:sz w:val="24"/>
        </w:rPr>
        <w:tab/>
        <w:t xml:space="preserve">number of professors hired at </w:t>
      </w:r>
      <w:proofErr w:type="spellStart"/>
      <w:r>
        <w:rPr>
          <w:rFonts w:eastAsia="Times New Roman"/>
          <w:i/>
          <w:color w:val="000000"/>
          <w:sz w:val="23"/>
        </w:rPr>
        <w:t>h</w:t>
      </w:r>
      <w:r>
        <w:rPr>
          <w:rFonts w:eastAsia="Times New Roman"/>
          <w:i/>
          <w:color w:val="000000"/>
          <w:sz w:val="23"/>
          <w:vertAlign w:val="superscript"/>
        </w:rPr>
        <w:t>r</w:t>
      </w:r>
      <w:r>
        <w:rPr>
          <w:rFonts w:eastAsia="Times New Roman"/>
          <w:i/>
          <w:color w:val="000000"/>
          <w:sz w:val="23"/>
          <w:vertAlign w:val="subscript"/>
        </w:rPr>
        <w:t>g</w:t>
      </w:r>
      <w:proofErr w:type="spellEnd"/>
      <w:r>
        <w:rPr>
          <w:rFonts w:ascii="Courier New" w:eastAsia="Courier New" w:hAnsi="Courier New"/>
          <w:i/>
          <w:color w:val="000000"/>
          <w:sz w:val="21"/>
        </w:rPr>
        <w:t xml:space="preserve"> E </w:t>
      </w:r>
      <w:r>
        <w:rPr>
          <w:rFonts w:ascii="Courier New" w:eastAsia="Courier New" w:hAnsi="Courier New"/>
          <w:i/>
          <w:color w:val="000000"/>
          <w:sz w:val="30"/>
        </w:rPr>
        <w:t>Z</w:t>
      </w:r>
      <w:r>
        <w:rPr>
          <w:rFonts w:eastAsia="Times New Roman"/>
          <w:i/>
          <w:color w:val="000000"/>
          <w:sz w:val="23"/>
        </w:rPr>
        <w:t xml:space="preserve">+ </w:t>
      </w:r>
      <w:r>
        <w:rPr>
          <w:rFonts w:eastAsia="Times New Roman"/>
          <w:i/>
          <w:color w:val="000000"/>
          <w:sz w:val="23"/>
        </w:rPr>
        <w:br/>
      </w:r>
      <w:r w:rsidR="008926F1">
        <w:rPr>
          <w:rFonts w:eastAsia="Times New Roman"/>
          <w:color w:val="000000"/>
          <w:sz w:val="24"/>
        </w:rPr>
        <w:t>level</w:t>
      </w:r>
      <w:r>
        <w:rPr>
          <w:rFonts w:eastAsia="Times New Roman"/>
          <w:color w:val="000000"/>
          <w:sz w:val="24"/>
        </w:rPr>
        <w:t xml:space="preserve"> </w:t>
      </w:r>
      <w:r>
        <w:rPr>
          <w:rFonts w:eastAsia="Times New Roman"/>
          <w:i/>
          <w:color w:val="000000"/>
          <w:sz w:val="23"/>
        </w:rPr>
        <w:t xml:space="preserve">r </w:t>
      </w:r>
      <w:r>
        <w:rPr>
          <w:rFonts w:eastAsia="Times New Roman"/>
          <w:color w:val="000000"/>
          <w:sz w:val="24"/>
        </w:rPr>
        <w:t xml:space="preserve">and gender </w:t>
      </w:r>
    </w:p>
    <w:p w14:paraId="7072D22C" w14:textId="77777777" w:rsidR="00B44A55" w:rsidRDefault="00B44A55" w:rsidP="00B44A55">
      <w:pPr>
        <w:tabs>
          <w:tab w:val="left" w:pos="1656"/>
        </w:tabs>
        <w:adjustRightInd w:val="0"/>
        <w:spacing w:before="2" w:after="28"/>
        <w:ind w:hanging="1512"/>
        <w:textAlignment w:val="baseline"/>
        <w:rPr>
          <w:rFonts w:eastAsia="Times New Roman"/>
          <w:i/>
          <w:color w:val="000000"/>
          <w:sz w:val="23"/>
        </w:rPr>
      </w:pPr>
    </w:p>
    <w:p w14:paraId="576750A1" w14:textId="7C2BB781" w:rsidR="007866A3" w:rsidRDefault="00B44A55" w:rsidP="001D1291">
      <w:pPr>
        <w:tabs>
          <w:tab w:val="left" w:pos="450"/>
          <w:tab w:val="left" w:pos="1656"/>
        </w:tabs>
        <w:adjustRightInd w:val="0"/>
        <w:spacing w:before="2" w:after="28"/>
        <w:ind w:hanging="1512"/>
        <w:textAlignment w:val="baseline"/>
        <w:outlineLvl w:val="0"/>
        <w:rPr>
          <w:rFonts w:eastAsia="Times New Roman"/>
          <w:b/>
          <w:color w:val="000000"/>
          <w:sz w:val="30"/>
        </w:rPr>
      </w:pPr>
      <w:r>
        <w:rPr>
          <w:rFonts w:eastAsia="Times New Roman"/>
          <w:i/>
          <w:color w:val="000000"/>
          <w:sz w:val="23"/>
        </w:rPr>
        <w:tab/>
      </w:r>
      <w:r w:rsidR="001D1291">
        <w:rPr>
          <w:rFonts w:eastAsia="Times New Roman"/>
          <w:b/>
          <w:color w:val="000000"/>
          <w:sz w:val="30"/>
        </w:rPr>
        <w:t>2</w:t>
      </w:r>
      <w:r w:rsidR="001D1291">
        <w:rPr>
          <w:rFonts w:eastAsia="Times New Roman"/>
          <w:b/>
          <w:color w:val="000000"/>
          <w:sz w:val="30"/>
        </w:rPr>
        <w:tab/>
      </w:r>
      <w:r w:rsidR="007866A3">
        <w:rPr>
          <w:rFonts w:eastAsia="Times New Roman"/>
          <w:b/>
          <w:color w:val="000000"/>
          <w:sz w:val="30"/>
        </w:rPr>
        <w:t>Data</w:t>
      </w:r>
      <w:r w:rsidR="000A5933">
        <w:rPr>
          <w:rFonts w:eastAsia="Times New Roman"/>
          <w:b/>
          <w:color w:val="000000"/>
          <w:sz w:val="30"/>
        </w:rPr>
        <w:t>, Rates</w:t>
      </w:r>
      <w:r w:rsidR="00685204">
        <w:rPr>
          <w:rFonts w:eastAsia="Times New Roman"/>
          <w:b/>
          <w:color w:val="000000"/>
          <w:sz w:val="30"/>
        </w:rPr>
        <w:t xml:space="preserve"> of Change</w:t>
      </w:r>
      <w:r w:rsidR="006B530A">
        <w:rPr>
          <w:rFonts w:eastAsia="Times New Roman"/>
          <w:b/>
          <w:color w:val="000000"/>
          <w:sz w:val="30"/>
        </w:rPr>
        <w:t xml:space="preserve"> and </w:t>
      </w:r>
      <w:del w:id="9" w:author="Lawrence, Barbara" w:date="2018-01-18T11:12:00Z">
        <w:r w:rsidR="002B13A3" w:rsidDel="0072064E">
          <w:rPr>
            <w:rFonts w:eastAsia="Times New Roman"/>
            <w:b/>
            <w:color w:val="000000"/>
            <w:sz w:val="30"/>
          </w:rPr>
          <w:delText>Simulation</w:delText>
        </w:r>
        <w:r w:rsidR="006B530A" w:rsidDel="0072064E">
          <w:rPr>
            <w:rFonts w:eastAsia="Times New Roman"/>
            <w:b/>
            <w:color w:val="000000"/>
            <w:sz w:val="30"/>
          </w:rPr>
          <w:delText xml:space="preserve"> </w:delText>
        </w:r>
      </w:del>
      <w:ins w:id="10" w:author="Lawrence, Barbara" w:date="2018-01-18T11:12:00Z">
        <w:r w:rsidR="0072064E">
          <w:rPr>
            <w:rFonts w:eastAsia="Times New Roman"/>
            <w:b/>
            <w:color w:val="000000"/>
            <w:sz w:val="30"/>
          </w:rPr>
          <w:t>Model</w:t>
        </w:r>
        <w:r w:rsidR="0072064E">
          <w:rPr>
            <w:rFonts w:eastAsia="Times New Roman"/>
            <w:b/>
            <w:color w:val="000000"/>
            <w:sz w:val="30"/>
          </w:rPr>
          <w:t xml:space="preserve"> </w:t>
        </w:r>
      </w:ins>
      <w:r w:rsidR="006B530A">
        <w:rPr>
          <w:rFonts w:eastAsia="Times New Roman"/>
          <w:b/>
          <w:color w:val="000000"/>
          <w:sz w:val="30"/>
        </w:rPr>
        <w:t>Assumptions</w:t>
      </w:r>
    </w:p>
    <w:p w14:paraId="2C6E7A3B" w14:textId="77777777" w:rsidR="007866A3" w:rsidRPr="007866A3" w:rsidRDefault="007866A3" w:rsidP="007866A3">
      <w:pPr>
        <w:rPr>
          <w:sz w:val="24"/>
          <w:szCs w:val="24"/>
        </w:rPr>
      </w:pPr>
    </w:p>
    <w:p w14:paraId="2553E381" w14:textId="539C208E" w:rsidR="007866A3" w:rsidRPr="007866A3" w:rsidRDefault="00D11EAE" w:rsidP="007866A3">
      <w:pPr>
        <w:rPr>
          <w:sz w:val="24"/>
          <w:szCs w:val="24"/>
        </w:rPr>
      </w:pPr>
      <w:r>
        <w:rPr>
          <w:sz w:val="24"/>
          <w:szCs w:val="24"/>
        </w:rPr>
        <w:t xml:space="preserve">This simulation </w:t>
      </w:r>
      <w:r w:rsidR="00AB7FF4">
        <w:rPr>
          <w:sz w:val="24"/>
          <w:szCs w:val="24"/>
        </w:rPr>
        <w:t xml:space="preserve">uses a Markov-based model to </w:t>
      </w:r>
      <w:r>
        <w:rPr>
          <w:sz w:val="24"/>
          <w:szCs w:val="24"/>
        </w:rPr>
        <w:t xml:space="preserve">mimic the internal labor market of university professors, including assistant, associate and full </w:t>
      </w:r>
      <w:r w:rsidR="00175F7D">
        <w:rPr>
          <w:sz w:val="24"/>
          <w:szCs w:val="24"/>
        </w:rPr>
        <w:t>professors</w:t>
      </w:r>
      <w:r w:rsidR="00AB7FF4">
        <w:rPr>
          <w:sz w:val="24"/>
          <w:szCs w:val="24"/>
        </w:rPr>
        <w:t>.  The results</w:t>
      </w:r>
      <w:r>
        <w:rPr>
          <w:sz w:val="24"/>
          <w:szCs w:val="24"/>
        </w:rPr>
        <w:t xml:space="preserve"> project how various personnel decisions may affect the future gender diversity of faculty.  </w:t>
      </w:r>
      <w:r w:rsidR="007866A3" w:rsidRPr="007866A3">
        <w:rPr>
          <w:sz w:val="24"/>
          <w:szCs w:val="24"/>
        </w:rPr>
        <w:t xml:space="preserve">The data </w:t>
      </w:r>
      <w:r>
        <w:rPr>
          <w:sz w:val="24"/>
          <w:szCs w:val="24"/>
        </w:rPr>
        <w:t xml:space="preserve">around which this simulation </w:t>
      </w:r>
      <w:proofErr w:type="gramStart"/>
      <w:r w:rsidR="00EC166E">
        <w:rPr>
          <w:sz w:val="24"/>
          <w:szCs w:val="24"/>
        </w:rPr>
        <w:t>were</w:t>
      </w:r>
      <w:proofErr w:type="gramEnd"/>
      <w:r>
        <w:rPr>
          <w:sz w:val="24"/>
          <w:szCs w:val="24"/>
        </w:rPr>
        <w:t xml:space="preserve"> built</w:t>
      </w:r>
      <w:r w:rsidR="007866A3" w:rsidRPr="007866A3">
        <w:rPr>
          <w:sz w:val="24"/>
          <w:szCs w:val="24"/>
        </w:rPr>
        <w:t xml:space="preserve"> come from the faculty personnel office of a university in the Western United States.  </w:t>
      </w:r>
      <w:r>
        <w:rPr>
          <w:sz w:val="24"/>
          <w:szCs w:val="24"/>
        </w:rPr>
        <w:t>Twelve</w:t>
      </w:r>
      <w:r w:rsidR="007866A3" w:rsidRPr="007866A3">
        <w:rPr>
          <w:sz w:val="24"/>
          <w:szCs w:val="24"/>
        </w:rPr>
        <w:t xml:space="preserve"> years of faculty data were obtained, 2004-05 through 201</w:t>
      </w:r>
      <w:r w:rsidR="00321B07">
        <w:rPr>
          <w:sz w:val="24"/>
          <w:szCs w:val="24"/>
        </w:rPr>
        <w:t>5-</w:t>
      </w:r>
      <w:r>
        <w:rPr>
          <w:sz w:val="24"/>
          <w:szCs w:val="24"/>
        </w:rPr>
        <w:t>16</w:t>
      </w:r>
      <w:r w:rsidR="007866A3" w:rsidRPr="007866A3">
        <w:rPr>
          <w:sz w:val="24"/>
          <w:szCs w:val="24"/>
        </w:rPr>
        <w:t xml:space="preserve">.  The data follow the attrition, hiring and promotion of each full-time ladder faculty member.  Attrition includes all faculty who leave for any reason.  Hiring includes faculty hired externally for assistant, associate and full professor positions.  Promotions include faculty who move from </w:t>
      </w:r>
      <w:r w:rsidR="00946482">
        <w:rPr>
          <w:sz w:val="24"/>
          <w:szCs w:val="24"/>
        </w:rPr>
        <w:t>a</w:t>
      </w:r>
      <w:r w:rsidR="007866A3" w:rsidRPr="007866A3">
        <w:rPr>
          <w:sz w:val="24"/>
          <w:szCs w:val="24"/>
        </w:rPr>
        <w:t xml:space="preserve">ssistant to </w:t>
      </w:r>
      <w:r w:rsidR="00946482">
        <w:rPr>
          <w:sz w:val="24"/>
          <w:szCs w:val="24"/>
        </w:rPr>
        <w:t>a</w:t>
      </w:r>
      <w:r w:rsidR="007866A3" w:rsidRPr="007866A3">
        <w:rPr>
          <w:sz w:val="24"/>
          <w:szCs w:val="24"/>
        </w:rPr>
        <w:t xml:space="preserve">ssociate </w:t>
      </w:r>
      <w:r w:rsidR="00946482">
        <w:rPr>
          <w:sz w:val="24"/>
          <w:szCs w:val="24"/>
        </w:rPr>
        <w:t>p</w:t>
      </w:r>
      <w:r w:rsidR="007866A3" w:rsidRPr="007866A3">
        <w:rPr>
          <w:sz w:val="24"/>
          <w:szCs w:val="24"/>
        </w:rPr>
        <w:t>rofessor or fro</w:t>
      </w:r>
      <w:r w:rsidR="00946482">
        <w:rPr>
          <w:sz w:val="24"/>
          <w:szCs w:val="24"/>
        </w:rPr>
        <w:t>m associate to f</w:t>
      </w:r>
      <w:r w:rsidR="007866A3" w:rsidRPr="007866A3">
        <w:rPr>
          <w:sz w:val="24"/>
          <w:szCs w:val="24"/>
        </w:rPr>
        <w:t xml:space="preserve">ull professor. </w:t>
      </w:r>
    </w:p>
    <w:p w14:paraId="1E4B9CF0" w14:textId="77777777" w:rsidR="007866A3" w:rsidRPr="007866A3" w:rsidRDefault="007866A3" w:rsidP="007866A3">
      <w:pPr>
        <w:rPr>
          <w:sz w:val="24"/>
          <w:szCs w:val="24"/>
        </w:rPr>
      </w:pPr>
    </w:p>
    <w:p w14:paraId="7ABD7325" w14:textId="77777777" w:rsidR="008F52E1" w:rsidRDefault="008F52E1" w:rsidP="007866A3">
      <w:pPr>
        <w:rPr>
          <w:sz w:val="24"/>
          <w:szCs w:val="24"/>
        </w:rPr>
      </w:pPr>
    </w:p>
    <w:p w14:paraId="2A93DD38" w14:textId="2BB0FECC" w:rsidR="00D12702" w:rsidRDefault="00D12702" w:rsidP="007866A3">
      <w:pPr>
        <w:rPr>
          <w:sz w:val="24"/>
          <w:szCs w:val="24"/>
        </w:rPr>
      </w:pPr>
      <w:r>
        <w:rPr>
          <w:sz w:val="24"/>
          <w:szCs w:val="24"/>
        </w:rPr>
        <w:lastRenderedPageBreak/>
        <w:t>Rates</w:t>
      </w:r>
      <w:r w:rsidR="00685204">
        <w:rPr>
          <w:sz w:val="24"/>
          <w:szCs w:val="24"/>
        </w:rPr>
        <w:t xml:space="preserve"> of Change</w:t>
      </w:r>
    </w:p>
    <w:p w14:paraId="55D06B31" w14:textId="13114ADD" w:rsidR="007866A3" w:rsidRPr="007866A3" w:rsidRDefault="007866A3" w:rsidP="007866A3">
      <w:pPr>
        <w:rPr>
          <w:sz w:val="24"/>
          <w:szCs w:val="24"/>
        </w:rPr>
      </w:pPr>
      <w:r w:rsidRPr="007866A3">
        <w:rPr>
          <w:sz w:val="24"/>
          <w:szCs w:val="24"/>
        </w:rPr>
        <w:t xml:space="preserve">Attrition, hiring and promotion rates are averages of yearly changes in the proportion of women and men by level.  For each year, this represents one transition, the time between the end of one year and the beginning of the next.  If there are four years of data, for instance, there are three transitions: one between years 1 and 2, one between years 2 and 3 and one between years 3 and 4.  The average of these three transitions is the rate.  Thus, if 10 of 50 male Full Professors leave after year one (.20), 8 of 40 male Full Professors leave after year two (.16) and </w:t>
      </w:r>
      <w:del w:id="11" w:author="Lawrence, Barbara" w:date="2018-01-18T11:14:00Z">
        <w:r w:rsidRPr="007866A3" w:rsidDel="008A7B02">
          <w:rPr>
            <w:sz w:val="24"/>
            <w:szCs w:val="24"/>
          </w:rPr>
          <w:delText xml:space="preserve">no </w:delText>
        </w:r>
      </w:del>
      <w:ins w:id="12" w:author="Lawrence, Barbara" w:date="2018-01-18T11:14:00Z">
        <w:r w:rsidR="008A7B02">
          <w:rPr>
            <w:sz w:val="24"/>
            <w:szCs w:val="24"/>
          </w:rPr>
          <w:t>0 out of 45</w:t>
        </w:r>
        <w:r w:rsidR="008A7B02" w:rsidRPr="007866A3">
          <w:rPr>
            <w:sz w:val="24"/>
            <w:szCs w:val="24"/>
          </w:rPr>
          <w:t xml:space="preserve"> </w:t>
        </w:r>
      </w:ins>
      <w:r w:rsidRPr="007866A3">
        <w:rPr>
          <w:sz w:val="24"/>
          <w:szCs w:val="24"/>
        </w:rPr>
        <w:t>male Full Professors leave at the end of year three (.00), the average attrition rate for male Full Professors</w:t>
      </w:r>
      <w:ins w:id="13" w:author="Lawrence, Barbara" w:date="2018-01-18T11:24:00Z">
        <w:r w:rsidR="007C0817">
          <w:rPr>
            <w:sz w:val="24"/>
            <w:szCs w:val="24"/>
          </w:rPr>
          <w:t xml:space="preserve"> over the three years</w:t>
        </w:r>
      </w:ins>
      <w:r w:rsidRPr="007866A3">
        <w:rPr>
          <w:sz w:val="24"/>
          <w:szCs w:val="24"/>
        </w:rPr>
        <w:t xml:space="preserve"> is: </w:t>
      </w:r>
      <w:ins w:id="14" w:author="Lawrence, Barbara" w:date="2018-01-18T11:22:00Z">
        <w:r w:rsidR="007C0817">
          <w:rPr>
            <w:sz w:val="24"/>
            <w:szCs w:val="24"/>
          </w:rPr>
          <w:t>the</w:t>
        </w:r>
      </w:ins>
      <w:ins w:id="15" w:author="Lawrence, Barbara" w:date="2018-01-18T11:15:00Z">
        <w:r w:rsidR="007C0817">
          <w:rPr>
            <w:sz w:val="24"/>
            <w:szCs w:val="24"/>
          </w:rPr>
          <w:t xml:space="preserve"> </w:t>
        </w:r>
      </w:ins>
      <w:ins w:id="16" w:author="Lawrence, Barbara" w:date="2018-01-18T11:22:00Z">
        <w:r w:rsidR="007C0817">
          <w:rPr>
            <w:sz w:val="24"/>
            <w:szCs w:val="24"/>
          </w:rPr>
          <w:t>total number who left (</w:t>
        </w:r>
      </w:ins>
      <w:ins w:id="17" w:author="Lawrence, Barbara" w:date="2018-01-18T11:15:00Z">
        <w:r w:rsidR="008A7B02">
          <w:rPr>
            <w:sz w:val="24"/>
            <w:szCs w:val="24"/>
          </w:rPr>
          <w:t>10+8+0</w:t>
        </w:r>
      </w:ins>
      <w:ins w:id="18" w:author="Lawrence, Barbara" w:date="2018-01-18T11:23:00Z">
        <w:r w:rsidR="007C0817">
          <w:rPr>
            <w:sz w:val="24"/>
            <w:szCs w:val="24"/>
          </w:rPr>
          <w:t>=18</w:t>
        </w:r>
      </w:ins>
      <w:ins w:id="19" w:author="Lawrence, Barbara" w:date="2018-01-18T11:15:00Z">
        <w:r w:rsidR="008A7B02">
          <w:rPr>
            <w:sz w:val="24"/>
            <w:szCs w:val="24"/>
          </w:rPr>
          <w:t>)</w:t>
        </w:r>
      </w:ins>
      <w:ins w:id="20" w:author="Lawrence, Barbara" w:date="2018-01-18T11:23:00Z">
        <w:r w:rsidR="007C0817">
          <w:rPr>
            <w:sz w:val="24"/>
            <w:szCs w:val="24"/>
          </w:rPr>
          <w:t xml:space="preserve"> divided by the total number of male full professors </w:t>
        </w:r>
      </w:ins>
      <w:ins w:id="21" w:author="Lawrence, Barbara" w:date="2018-01-18T11:15:00Z">
        <w:r w:rsidR="008A7B02">
          <w:rPr>
            <w:sz w:val="24"/>
            <w:szCs w:val="24"/>
          </w:rPr>
          <w:t>(50+</w:t>
        </w:r>
      </w:ins>
      <w:ins w:id="22" w:author="Lawrence, Barbara" w:date="2018-01-18T11:17:00Z">
        <w:r w:rsidR="008A7B02">
          <w:rPr>
            <w:sz w:val="24"/>
            <w:szCs w:val="24"/>
          </w:rPr>
          <w:t>40+45</w:t>
        </w:r>
      </w:ins>
      <w:ins w:id="23" w:author="Lawrence, Barbara" w:date="2018-01-18T11:23:00Z">
        <w:r w:rsidR="007C0817">
          <w:rPr>
            <w:sz w:val="24"/>
            <w:szCs w:val="24"/>
          </w:rPr>
          <w:t>=135</w:t>
        </w:r>
      </w:ins>
      <w:ins w:id="24" w:author="Lawrence, Barbara" w:date="2018-01-18T11:17:00Z">
        <w:r w:rsidR="007C0817">
          <w:rPr>
            <w:sz w:val="24"/>
            <w:szCs w:val="24"/>
          </w:rPr>
          <w:t>)</w:t>
        </w:r>
      </w:ins>
      <w:ins w:id="25" w:author="Lawrence, Barbara" w:date="2018-01-18T11:25:00Z">
        <w:r w:rsidR="007C0817">
          <w:rPr>
            <w:sz w:val="24"/>
            <w:szCs w:val="24"/>
          </w:rPr>
          <w:t>, which produces an attrition rate of</w:t>
        </w:r>
      </w:ins>
      <w:ins w:id="26" w:author="Lawrence, Barbara" w:date="2018-01-18T11:17:00Z">
        <w:r w:rsidR="008A7B02">
          <w:rPr>
            <w:sz w:val="24"/>
            <w:szCs w:val="24"/>
          </w:rPr>
          <w:t xml:space="preserve"> </w:t>
        </w:r>
      </w:ins>
      <w:del w:id="27" w:author="Lawrence, Barbara" w:date="2018-01-18T11:24:00Z">
        <w:r w:rsidRPr="007866A3" w:rsidDel="007C0817">
          <w:rPr>
            <w:sz w:val="24"/>
            <w:szCs w:val="24"/>
          </w:rPr>
          <w:delText>(0.20+0.16+0.00)/3 = 0.12</w:delText>
        </w:r>
      </w:del>
      <w:ins w:id="28" w:author="Lawrence, Barbara" w:date="2018-01-18T11:24:00Z">
        <w:r w:rsidR="007C0817">
          <w:rPr>
            <w:sz w:val="24"/>
            <w:szCs w:val="24"/>
          </w:rPr>
          <w:t>18/135=</w:t>
        </w:r>
      </w:ins>
      <w:ins w:id="29" w:author="Lawrence, Barbara" w:date="2018-01-18T11:25:00Z">
        <w:r w:rsidR="007C0817">
          <w:rPr>
            <w:sz w:val="24"/>
            <w:szCs w:val="24"/>
          </w:rPr>
          <w:t xml:space="preserve">0.133. </w:t>
        </w:r>
      </w:ins>
      <w:del w:id="30" w:author="Lawrence, Barbara" w:date="2018-01-18T11:25:00Z">
        <w:r w:rsidRPr="007866A3" w:rsidDel="007C0817">
          <w:rPr>
            <w:sz w:val="24"/>
            <w:szCs w:val="24"/>
          </w:rPr>
          <w:delText xml:space="preserve">. </w:delText>
        </w:r>
      </w:del>
      <w:r w:rsidR="00DB3629">
        <w:rPr>
          <w:sz w:val="24"/>
          <w:szCs w:val="24"/>
        </w:rPr>
        <w:t xml:space="preserve"> </w:t>
      </w:r>
      <w:r w:rsidR="00EC166E">
        <w:rPr>
          <w:sz w:val="24"/>
          <w:szCs w:val="24"/>
        </w:rPr>
        <w:t xml:space="preserve">Table 1 shows the department’s historical attrition, hiring and promotion rates: the </w:t>
      </w:r>
      <w:r w:rsidRPr="007866A3">
        <w:rPr>
          <w:sz w:val="24"/>
          <w:szCs w:val="24"/>
        </w:rPr>
        <w:t>average</w:t>
      </w:r>
      <w:r w:rsidR="00EC166E">
        <w:rPr>
          <w:sz w:val="24"/>
          <w:szCs w:val="24"/>
        </w:rPr>
        <w:t xml:space="preserve"> of eleven</w:t>
      </w:r>
      <w:r w:rsidRPr="007866A3">
        <w:rPr>
          <w:sz w:val="24"/>
          <w:szCs w:val="24"/>
        </w:rPr>
        <w:t xml:space="preserve"> transition rates by gender by level calculated at the end of each year.  </w:t>
      </w:r>
    </w:p>
    <w:p w14:paraId="65E27BBE" w14:textId="77777777" w:rsidR="00564CE0" w:rsidRDefault="00564CE0" w:rsidP="007866A3">
      <w:pPr>
        <w:rPr>
          <w:sz w:val="24"/>
          <w:szCs w:val="24"/>
        </w:rPr>
      </w:pPr>
    </w:p>
    <w:p w14:paraId="7DB75475" w14:textId="483DC002" w:rsidR="00130D56" w:rsidRDefault="00D547B3" w:rsidP="008926F1">
      <w:pPr>
        <w:jc w:val="center"/>
        <w:outlineLvl w:val="0"/>
        <w:rPr>
          <w:sz w:val="24"/>
          <w:szCs w:val="24"/>
        </w:rPr>
      </w:pPr>
      <w:r>
        <w:rPr>
          <w:sz w:val="24"/>
          <w:szCs w:val="24"/>
        </w:rPr>
        <w:t>Table 1</w:t>
      </w:r>
    </w:p>
    <w:p w14:paraId="03914929" w14:textId="4FA73E2F" w:rsidR="00685204" w:rsidRDefault="00D547B3" w:rsidP="006A04A7">
      <w:pPr>
        <w:jc w:val="center"/>
        <w:rPr>
          <w:sz w:val="24"/>
          <w:szCs w:val="24"/>
        </w:rPr>
      </w:pPr>
      <w:r>
        <w:rPr>
          <w:sz w:val="24"/>
          <w:szCs w:val="24"/>
        </w:rPr>
        <w:t xml:space="preserve">Historical Average Transition Rates: Professorial Level </w:t>
      </w:r>
      <w:proofErr w:type="gramStart"/>
      <w:r>
        <w:rPr>
          <w:sz w:val="24"/>
          <w:szCs w:val="24"/>
        </w:rPr>
        <w:t>By</w:t>
      </w:r>
      <w:proofErr w:type="gramEnd"/>
      <w:r>
        <w:rPr>
          <w:sz w:val="24"/>
          <w:szCs w:val="24"/>
        </w:rPr>
        <w:t xml:space="preserve"> Gender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1170"/>
        <w:gridCol w:w="986"/>
        <w:gridCol w:w="232"/>
        <w:gridCol w:w="1140"/>
        <w:gridCol w:w="1205"/>
        <w:gridCol w:w="232"/>
        <w:gridCol w:w="1425"/>
        <w:gridCol w:w="1188"/>
      </w:tblGrid>
      <w:tr w:rsidR="006A04A7" w14:paraId="192C2752" w14:textId="77777777" w:rsidTr="00685204">
        <w:trPr>
          <w:trHeight w:val="422"/>
        </w:trPr>
        <w:tc>
          <w:tcPr>
            <w:tcW w:w="1998" w:type="dxa"/>
            <w:tcBorders>
              <w:top w:val="single" w:sz="4" w:space="0" w:color="auto"/>
            </w:tcBorders>
          </w:tcPr>
          <w:p w14:paraId="5799188A" w14:textId="77777777" w:rsidR="006A04A7" w:rsidRDefault="006A04A7" w:rsidP="007866A3">
            <w:pPr>
              <w:rPr>
                <w:sz w:val="24"/>
                <w:szCs w:val="24"/>
              </w:rPr>
            </w:pPr>
          </w:p>
        </w:tc>
        <w:tc>
          <w:tcPr>
            <w:tcW w:w="7578" w:type="dxa"/>
            <w:gridSpan w:val="8"/>
            <w:tcBorders>
              <w:top w:val="single" w:sz="4" w:space="0" w:color="auto"/>
              <w:bottom w:val="single" w:sz="4" w:space="0" w:color="auto"/>
            </w:tcBorders>
            <w:vAlign w:val="bottom"/>
          </w:tcPr>
          <w:p w14:paraId="01B1B2FC" w14:textId="0F67467F" w:rsidR="006A04A7" w:rsidRPr="00FD3B54" w:rsidRDefault="00E61EEE" w:rsidP="00E61EEE">
            <w:pPr>
              <w:jc w:val="center"/>
              <w:rPr>
                <w:sz w:val="24"/>
                <w:szCs w:val="24"/>
              </w:rPr>
            </w:pPr>
            <w:r w:rsidRPr="00FD3B54">
              <w:rPr>
                <w:sz w:val="24"/>
                <w:szCs w:val="24"/>
              </w:rPr>
              <w:t xml:space="preserve">Professorial </w:t>
            </w:r>
            <w:r>
              <w:rPr>
                <w:sz w:val="24"/>
                <w:szCs w:val="24"/>
              </w:rPr>
              <w:t>Level</w:t>
            </w:r>
          </w:p>
        </w:tc>
      </w:tr>
      <w:tr w:rsidR="006A04A7" w14:paraId="28F4FACC" w14:textId="77777777" w:rsidTr="00685204">
        <w:trPr>
          <w:trHeight w:val="422"/>
        </w:trPr>
        <w:tc>
          <w:tcPr>
            <w:tcW w:w="1998" w:type="dxa"/>
            <w:vMerge w:val="restart"/>
            <w:tcBorders>
              <w:bottom w:val="single" w:sz="4" w:space="0" w:color="auto"/>
            </w:tcBorders>
            <w:vAlign w:val="bottom"/>
          </w:tcPr>
          <w:p w14:paraId="2E28B13F" w14:textId="01726D09" w:rsidR="006A04A7" w:rsidRDefault="006A04A7" w:rsidP="00E61EEE">
            <w:pPr>
              <w:rPr>
                <w:sz w:val="24"/>
                <w:szCs w:val="24"/>
              </w:rPr>
            </w:pPr>
            <w:r>
              <w:rPr>
                <w:sz w:val="24"/>
                <w:szCs w:val="24"/>
              </w:rPr>
              <w:t>Baseline Transition Rates</w:t>
            </w:r>
          </w:p>
        </w:tc>
        <w:tc>
          <w:tcPr>
            <w:tcW w:w="2156" w:type="dxa"/>
            <w:gridSpan w:val="2"/>
            <w:tcBorders>
              <w:top w:val="single" w:sz="4" w:space="0" w:color="auto"/>
              <w:bottom w:val="single" w:sz="4" w:space="0" w:color="auto"/>
            </w:tcBorders>
            <w:vAlign w:val="bottom"/>
          </w:tcPr>
          <w:p w14:paraId="18F48B36" w14:textId="2FC41BB2" w:rsidR="006A04A7" w:rsidRDefault="006A04A7" w:rsidP="006A04A7">
            <w:pPr>
              <w:jc w:val="center"/>
              <w:rPr>
                <w:sz w:val="24"/>
                <w:szCs w:val="24"/>
              </w:rPr>
            </w:pPr>
            <w:r>
              <w:rPr>
                <w:sz w:val="24"/>
                <w:szCs w:val="24"/>
              </w:rPr>
              <w:t>Assistant</w:t>
            </w:r>
          </w:p>
        </w:tc>
        <w:tc>
          <w:tcPr>
            <w:tcW w:w="232" w:type="dxa"/>
            <w:tcBorders>
              <w:top w:val="single" w:sz="4" w:space="0" w:color="auto"/>
            </w:tcBorders>
            <w:vAlign w:val="bottom"/>
          </w:tcPr>
          <w:p w14:paraId="0BE651BD" w14:textId="77777777" w:rsidR="006A04A7" w:rsidRDefault="006A04A7" w:rsidP="006A04A7">
            <w:pPr>
              <w:jc w:val="center"/>
              <w:rPr>
                <w:sz w:val="24"/>
                <w:szCs w:val="24"/>
              </w:rPr>
            </w:pPr>
          </w:p>
        </w:tc>
        <w:tc>
          <w:tcPr>
            <w:tcW w:w="2345" w:type="dxa"/>
            <w:gridSpan w:val="2"/>
            <w:tcBorders>
              <w:top w:val="single" w:sz="4" w:space="0" w:color="auto"/>
              <w:bottom w:val="single" w:sz="4" w:space="0" w:color="auto"/>
            </w:tcBorders>
            <w:vAlign w:val="bottom"/>
          </w:tcPr>
          <w:p w14:paraId="601E03DA" w14:textId="76789B2F" w:rsidR="006A04A7" w:rsidRDefault="006A04A7" w:rsidP="006A04A7">
            <w:pPr>
              <w:jc w:val="center"/>
              <w:rPr>
                <w:sz w:val="24"/>
                <w:szCs w:val="24"/>
              </w:rPr>
            </w:pPr>
            <w:r>
              <w:rPr>
                <w:sz w:val="24"/>
                <w:szCs w:val="24"/>
              </w:rPr>
              <w:t>Associate</w:t>
            </w:r>
          </w:p>
        </w:tc>
        <w:tc>
          <w:tcPr>
            <w:tcW w:w="232" w:type="dxa"/>
            <w:tcBorders>
              <w:top w:val="single" w:sz="4" w:space="0" w:color="auto"/>
            </w:tcBorders>
            <w:vAlign w:val="bottom"/>
          </w:tcPr>
          <w:p w14:paraId="317DC030" w14:textId="77777777" w:rsidR="006A04A7" w:rsidRDefault="006A04A7" w:rsidP="006A04A7">
            <w:pPr>
              <w:jc w:val="center"/>
              <w:rPr>
                <w:sz w:val="24"/>
                <w:szCs w:val="24"/>
              </w:rPr>
            </w:pPr>
          </w:p>
        </w:tc>
        <w:tc>
          <w:tcPr>
            <w:tcW w:w="2613" w:type="dxa"/>
            <w:gridSpan w:val="2"/>
            <w:tcBorders>
              <w:top w:val="single" w:sz="4" w:space="0" w:color="auto"/>
              <w:bottom w:val="single" w:sz="4" w:space="0" w:color="auto"/>
            </w:tcBorders>
            <w:vAlign w:val="bottom"/>
          </w:tcPr>
          <w:p w14:paraId="1E471B74" w14:textId="787166B2" w:rsidR="006A04A7" w:rsidRDefault="006A04A7" w:rsidP="006A04A7">
            <w:pPr>
              <w:jc w:val="center"/>
              <w:rPr>
                <w:sz w:val="24"/>
                <w:szCs w:val="24"/>
              </w:rPr>
            </w:pPr>
            <w:r>
              <w:rPr>
                <w:sz w:val="24"/>
                <w:szCs w:val="24"/>
              </w:rPr>
              <w:t>Full</w:t>
            </w:r>
          </w:p>
        </w:tc>
      </w:tr>
      <w:tr w:rsidR="006A04A7" w14:paraId="4C1C6FA2" w14:textId="77777777" w:rsidTr="00685204">
        <w:trPr>
          <w:trHeight w:val="287"/>
        </w:trPr>
        <w:tc>
          <w:tcPr>
            <w:tcW w:w="1998" w:type="dxa"/>
            <w:vMerge/>
            <w:tcBorders>
              <w:bottom w:val="single" w:sz="4" w:space="0" w:color="auto"/>
            </w:tcBorders>
          </w:tcPr>
          <w:p w14:paraId="4DED29FD" w14:textId="4905E015" w:rsidR="006A04A7" w:rsidRDefault="006A04A7" w:rsidP="007866A3">
            <w:pPr>
              <w:rPr>
                <w:sz w:val="24"/>
                <w:szCs w:val="24"/>
              </w:rPr>
            </w:pPr>
          </w:p>
        </w:tc>
        <w:tc>
          <w:tcPr>
            <w:tcW w:w="1170" w:type="dxa"/>
            <w:tcBorders>
              <w:top w:val="single" w:sz="4" w:space="0" w:color="auto"/>
              <w:bottom w:val="single" w:sz="4" w:space="0" w:color="auto"/>
            </w:tcBorders>
            <w:vAlign w:val="bottom"/>
          </w:tcPr>
          <w:p w14:paraId="1E70BE68" w14:textId="07C26272" w:rsidR="006A04A7" w:rsidRDefault="006A04A7" w:rsidP="00FD3B54">
            <w:pPr>
              <w:jc w:val="center"/>
              <w:rPr>
                <w:sz w:val="24"/>
                <w:szCs w:val="24"/>
              </w:rPr>
            </w:pPr>
            <w:r>
              <w:rPr>
                <w:sz w:val="24"/>
                <w:szCs w:val="24"/>
              </w:rPr>
              <w:t>Women</w:t>
            </w:r>
          </w:p>
        </w:tc>
        <w:tc>
          <w:tcPr>
            <w:tcW w:w="986" w:type="dxa"/>
            <w:tcBorders>
              <w:top w:val="single" w:sz="4" w:space="0" w:color="auto"/>
              <w:bottom w:val="single" w:sz="4" w:space="0" w:color="auto"/>
            </w:tcBorders>
            <w:vAlign w:val="bottom"/>
          </w:tcPr>
          <w:p w14:paraId="66455A0B" w14:textId="47476B95" w:rsidR="006A04A7" w:rsidRDefault="006A04A7" w:rsidP="00FD3B54">
            <w:pPr>
              <w:jc w:val="center"/>
              <w:rPr>
                <w:sz w:val="24"/>
                <w:szCs w:val="24"/>
              </w:rPr>
            </w:pPr>
            <w:r>
              <w:rPr>
                <w:sz w:val="24"/>
                <w:szCs w:val="24"/>
              </w:rPr>
              <w:t>Men</w:t>
            </w:r>
          </w:p>
        </w:tc>
        <w:tc>
          <w:tcPr>
            <w:tcW w:w="232" w:type="dxa"/>
          </w:tcPr>
          <w:p w14:paraId="60F891F4" w14:textId="77777777" w:rsidR="006A04A7" w:rsidRDefault="006A04A7" w:rsidP="00FD3B54">
            <w:pPr>
              <w:jc w:val="center"/>
              <w:rPr>
                <w:sz w:val="24"/>
                <w:szCs w:val="24"/>
              </w:rPr>
            </w:pPr>
          </w:p>
        </w:tc>
        <w:tc>
          <w:tcPr>
            <w:tcW w:w="1140" w:type="dxa"/>
            <w:tcBorders>
              <w:bottom w:val="single" w:sz="4" w:space="0" w:color="auto"/>
            </w:tcBorders>
            <w:vAlign w:val="bottom"/>
          </w:tcPr>
          <w:p w14:paraId="0D9C5607" w14:textId="1DDA7649" w:rsidR="006A04A7" w:rsidRDefault="006A04A7" w:rsidP="00FD3B54">
            <w:pPr>
              <w:jc w:val="center"/>
              <w:rPr>
                <w:sz w:val="24"/>
                <w:szCs w:val="24"/>
              </w:rPr>
            </w:pPr>
            <w:r>
              <w:rPr>
                <w:sz w:val="24"/>
                <w:szCs w:val="24"/>
              </w:rPr>
              <w:t>Women</w:t>
            </w:r>
          </w:p>
        </w:tc>
        <w:tc>
          <w:tcPr>
            <w:tcW w:w="1205" w:type="dxa"/>
            <w:tcBorders>
              <w:bottom w:val="single" w:sz="4" w:space="0" w:color="auto"/>
            </w:tcBorders>
            <w:vAlign w:val="bottom"/>
          </w:tcPr>
          <w:p w14:paraId="419D11F3" w14:textId="34E78135" w:rsidR="006A04A7" w:rsidRDefault="006A04A7" w:rsidP="00FD3B54">
            <w:pPr>
              <w:jc w:val="center"/>
              <w:rPr>
                <w:sz w:val="24"/>
                <w:szCs w:val="24"/>
              </w:rPr>
            </w:pPr>
            <w:r>
              <w:rPr>
                <w:sz w:val="24"/>
                <w:szCs w:val="24"/>
              </w:rPr>
              <w:t>Men</w:t>
            </w:r>
          </w:p>
        </w:tc>
        <w:tc>
          <w:tcPr>
            <w:tcW w:w="232" w:type="dxa"/>
          </w:tcPr>
          <w:p w14:paraId="5BB14928" w14:textId="77777777" w:rsidR="006A04A7" w:rsidRDefault="006A04A7" w:rsidP="00FD3B54">
            <w:pPr>
              <w:jc w:val="center"/>
              <w:rPr>
                <w:sz w:val="24"/>
                <w:szCs w:val="24"/>
              </w:rPr>
            </w:pPr>
          </w:p>
        </w:tc>
        <w:tc>
          <w:tcPr>
            <w:tcW w:w="1425" w:type="dxa"/>
            <w:tcBorders>
              <w:bottom w:val="single" w:sz="4" w:space="0" w:color="auto"/>
            </w:tcBorders>
            <w:vAlign w:val="bottom"/>
          </w:tcPr>
          <w:p w14:paraId="41C67516" w14:textId="4042BF4A" w:rsidR="006A04A7" w:rsidRDefault="006A04A7" w:rsidP="00FD3B54">
            <w:pPr>
              <w:jc w:val="center"/>
              <w:rPr>
                <w:sz w:val="24"/>
                <w:szCs w:val="24"/>
              </w:rPr>
            </w:pPr>
            <w:r>
              <w:rPr>
                <w:sz w:val="24"/>
                <w:szCs w:val="24"/>
              </w:rPr>
              <w:t>Women</w:t>
            </w:r>
          </w:p>
        </w:tc>
        <w:tc>
          <w:tcPr>
            <w:tcW w:w="1188" w:type="dxa"/>
            <w:tcBorders>
              <w:bottom w:val="single" w:sz="4" w:space="0" w:color="auto"/>
            </w:tcBorders>
            <w:vAlign w:val="bottom"/>
          </w:tcPr>
          <w:p w14:paraId="7586B6B7" w14:textId="39C75DA5" w:rsidR="006A04A7" w:rsidRDefault="006A04A7" w:rsidP="00FD3B54">
            <w:pPr>
              <w:jc w:val="center"/>
              <w:rPr>
                <w:sz w:val="24"/>
                <w:szCs w:val="24"/>
              </w:rPr>
            </w:pPr>
            <w:r>
              <w:rPr>
                <w:sz w:val="24"/>
                <w:szCs w:val="24"/>
              </w:rPr>
              <w:t>Men</w:t>
            </w:r>
          </w:p>
        </w:tc>
      </w:tr>
      <w:tr w:rsidR="006A04A7" w14:paraId="1836EF6D" w14:textId="77777777" w:rsidTr="00685204">
        <w:trPr>
          <w:trHeight w:val="206"/>
        </w:trPr>
        <w:tc>
          <w:tcPr>
            <w:tcW w:w="1998" w:type="dxa"/>
            <w:tcBorders>
              <w:top w:val="single" w:sz="4" w:space="0" w:color="auto"/>
            </w:tcBorders>
          </w:tcPr>
          <w:p w14:paraId="79F37C14" w14:textId="77777777" w:rsidR="006A04A7" w:rsidRDefault="006A04A7" w:rsidP="007866A3">
            <w:pPr>
              <w:rPr>
                <w:sz w:val="24"/>
                <w:szCs w:val="24"/>
              </w:rPr>
            </w:pPr>
          </w:p>
        </w:tc>
        <w:tc>
          <w:tcPr>
            <w:tcW w:w="1170" w:type="dxa"/>
            <w:tcBorders>
              <w:top w:val="single" w:sz="4" w:space="0" w:color="auto"/>
            </w:tcBorders>
          </w:tcPr>
          <w:p w14:paraId="0CEC107E" w14:textId="25DF6F6D" w:rsidR="006A04A7" w:rsidRDefault="006A04A7" w:rsidP="007866A3">
            <w:pPr>
              <w:rPr>
                <w:sz w:val="24"/>
                <w:szCs w:val="24"/>
              </w:rPr>
            </w:pPr>
          </w:p>
        </w:tc>
        <w:tc>
          <w:tcPr>
            <w:tcW w:w="986" w:type="dxa"/>
            <w:tcBorders>
              <w:top w:val="single" w:sz="4" w:space="0" w:color="auto"/>
            </w:tcBorders>
          </w:tcPr>
          <w:p w14:paraId="574163C0" w14:textId="77777777" w:rsidR="006A04A7" w:rsidRDefault="006A04A7" w:rsidP="007866A3">
            <w:pPr>
              <w:rPr>
                <w:sz w:val="24"/>
                <w:szCs w:val="24"/>
              </w:rPr>
            </w:pPr>
          </w:p>
        </w:tc>
        <w:tc>
          <w:tcPr>
            <w:tcW w:w="232" w:type="dxa"/>
            <w:tcBorders>
              <w:top w:val="single" w:sz="4" w:space="0" w:color="auto"/>
            </w:tcBorders>
          </w:tcPr>
          <w:p w14:paraId="29C2FBCD" w14:textId="77777777" w:rsidR="006A04A7" w:rsidRDefault="006A04A7" w:rsidP="007866A3">
            <w:pPr>
              <w:rPr>
                <w:sz w:val="24"/>
                <w:szCs w:val="24"/>
              </w:rPr>
            </w:pPr>
          </w:p>
        </w:tc>
        <w:tc>
          <w:tcPr>
            <w:tcW w:w="1140" w:type="dxa"/>
            <w:tcBorders>
              <w:top w:val="single" w:sz="4" w:space="0" w:color="auto"/>
            </w:tcBorders>
          </w:tcPr>
          <w:p w14:paraId="029C9C83" w14:textId="3B0429C3" w:rsidR="006A04A7" w:rsidRDefault="006A04A7" w:rsidP="007866A3">
            <w:pPr>
              <w:rPr>
                <w:sz w:val="24"/>
                <w:szCs w:val="24"/>
              </w:rPr>
            </w:pPr>
          </w:p>
        </w:tc>
        <w:tc>
          <w:tcPr>
            <w:tcW w:w="1205" w:type="dxa"/>
            <w:tcBorders>
              <w:top w:val="single" w:sz="4" w:space="0" w:color="auto"/>
            </w:tcBorders>
          </w:tcPr>
          <w:p w14:paraId="4D2D064F" w14:textId="77777777" w:rsidR="006A04A7" w:rsidRDefault="006A04A7" w:rsidP="007866A3">
            <w:pPr>
              <w:rPr>
                <w:sz w:val="24"/>
                <w:szCs w:val="24"/>
              </w:rPr>
            </w:pPr>
          </w:p>
        </w:tc>
        <w:tc>
          <w:tcPr>
            <w:tcW w:w="232" w:type="dxa"/>
            <w:tcBorders>
              <w:top w:val="single" w:sz="4" w:space="0" w:color="auto"/>
            </w:tcBorders>
          </w:tcPr>
          <w:p w14:paraId="161D8B8C" w14:textId="77777777" w:rsidR="006A04A7" w:rsidRDefault="006A04A7" w:rsidP="007866A3">
            <w:pPr>
              <w:rPr>
                <w:sz w:val="24"/>
                <w:szCs w:val="24"/>
              </w:rPr>
            </w:pPr>
          </w:p>
        </w:tc>
        <w:tc>
          <w:tcPr>
            <w:tcW w:w="1425" w:type="dxa"/>
            <w:tcBorders>
              <w:top w:val="single" w:sz="4" w:space="0" w:color="auto"/>
            </w:tcBorders>
          </w:tcPr>
          <w:p w14:paraId="5357F1CC" w14:textId="3B50641D" w:rsidR="006A04A7" w:rsidRDefault="006A04A7" w:rsidP="007866A3">
            <w:pPr>
              <w:rPr>
                <w:sz w:val="24"/>
                <w:szCs w:val="24"/>
              </w:rPr>
            </w:pPr>
          </w:p>
        </w:tc>
        <w:tc>
          <w:tcPr>
            <w:tcW w:w="1188" w:type="dxa"/>
            <w:tcBorders>
              <w:top w:val="single" w:sz="4" w:space="0" w:color="auto"/>
            </w:tcBorders>
          </w:tcPr>
          <w:p w14:paraId="6FE3FB91" w14:textId="77777777" w:rsidR="006A04A7" w:rsidRDefault="006A04A7" w:rsidP="007866A3">
            <w:pPr>
              <w:rPr>
                <w:sz w:val="24"/>
                <w:szCs w:val="24"/>
              </w:rPr>
            </w:pPr>
          </w:p>
        </w:tc>
      </w:tr>
      <w:tr w:rsidR="006A04A7" w14:paraId="620CCCE4" w14:textId="77777777" w:rsidTr="00685204">
        <w:trPr>
          <w:trHeight w:val="306"/>
        </w:trPr>
        <w:tc>
          <w:tcPr>
            <w:tcW w:w="1998" w:type="dxa"/>
            <w:tcBorders>
              <w:bottom w:val="single" w:sz="4" w:space="0" w:color="auto"/>
            </w:tcBorders>
            <w:vAlign w:val="bottom"/>
          </w:tcPr>
          <w:p w14:paraId="0E8BE4EB" w14:textId="3060433B" w:rsidR="006A04A7" w:rsidRDefault="006A04A7" w:rsidP="00E61EEE">
            <w:pPr>
              <w:rPr>
                <w:sz w:val="24"/>
                <w:szCs w:val="24"/>
              </w:rPr>
            </w:pPr>
            <w:r>
              <w:rPr>
                <w:sz w:val="24"/>
                <w:szCs w:val="24"/>
              </w:rPr>
              <w:t>Attrition</w:t>
            </w:r>
          </w:p>
        </w:tc>
        <w:tc>
          <w:tcPr>
            <w:tcW w:w="1170" w:type="dxa"/>
            <w:tcBorders>
              <w:bottom w:val="single" w:sz="4" w:space="0" w:color="auto"/>
            </w:tcBorders>
            <w:vAlign w:val="bottom"/>
          </w:tcPr>
          <w:p w14:paraId="27D9C751" w14:textId="7F52470D" w:rsidR="006A04A7" w:rsidRPr="00FD3B54" w:rsidRDefault="006A04A7" w:rsidP="00FD3B54">
            <w:r w:rsidRPr="00FD3B54">
              <w:t xml:space="preserve">0.0556 </w:t>
            </w:r>
          </w:p>
        </w:tc>
        <w:tc>
          <w:tcPr>
            <w:tcW w:w="986" w:type="dxa"/>
            <w:tcBorders>
              <w:bottom w:val="single" w:sz="4" w:space="0" w:color="auto"/>
            </w:tcBorders>
            <w:vAlign w:val="bottom"/>
          </w:tcPr>
          <w:p w14:paraId="68C02DE3" w14:textId="039B6185" w:rsidR="006A04A7" w:rsidRPr="00FD3B54" w:rsidRDefault="006A04A7" w:rsidP="00FD3B54">
            <w:r w:rsidRPr="00FD3B54">
              <w:t>0.0687</w:t>
            </w:r>
          </w:p>
        </w:tc>
        <w:tc>
          <w:tcPr>
            <w:tcW w:w="232" w:type="dxa"/>
            <w:tcBorders>
              <w:bottom w:val="single" w:sz="4" w:space="0" w:color="auto"/>
            </w:tcBorders>
          </w:tcPr>
          <w:p w14:paraId="72B73A7A" w14:textId="77777777" w:rsidR="006A04A7" w:rsidRPr="00FD3B54" w:rsidRDefault="006A04A7" w:rsidP="00FD3B54"/>
        </w:tc>
        <w:tc>
          <w:tcPr>
            <w:tcW w:w="1140" w:type="dxa"/>
            <w:tcBorders>
              <w:bottom w:val="single" w:sz="4" w:space="0" w:color="auto"/>
            </w:tcBorders>
            <w:vAlign w:val="bottom"/>
          </w:tcPr>
          <w:p w14:paraId="2FAD57E6" w14:textId="3842B8C5" w:rsidR="006A04A7" w:rsidRPr="00FD3B54" w:rsidRDefault="006A04A7" w:rsidP="00FD3B54">
            <w:r w:rsidRPr="00FD3B54">
              <w:t>0.0000</w:t>
            </w:r>
          </w:p>
        </w:tc>
        <w:tc>
          <w:tcPr>
            <w:tcW w:w="1205" w:type="dxa"/>
            <w:tcBorders>
              <w:bottom w:val="single" w:sz="4" w:space="0" w:color="auto"/>
            </w:tcBorders>
            <w:vAlign w:val="bottom"/>
          </w:tcPr>
          <w:p w14:paraId="2811E4C1" w14:textId="7F63E919" w:rsidR="006A04A7" w:rsidRPr="00FD3B54" w:rsidRDefault="006A04A7" w:rsidP="00FD3B54">
            <w:r w:rsidRPr="00FD3B54">
              <w:t>0.0574</w:t>
            </w:r>
          </w:p>
        </w:tc>
        <w:tc>
          <w:tcPr>
            <w:tcW w:w="232" w:type="dxa"/>
            <w:tcBorders>
              <w:bottom w:val="single" w:sz="4" w:space="0" w:color="auto"/>
            </w:tcBorders>
          </w:tcPr>
          <w:p w14:paraId="59D278B4" w14:textId="77777777" w:rsidR="006A04A7" w:rsidRPr="00FD3B54" w:rsidRDefault="006A04A7" w:rsidP="00FD3B54"/>
        </w:tc>
        <w:tc>
          <w:tcPr>
            <w:tcW w:w="1425" w:type="dxa"/>
            <w:tcBorders>
              <w:bottom w:val="single" w:sz="4" w:space="0" w:color="auto"/>
            </w:tcBorders>
            <w:vAlign w:val="bottom"/>
          </w:tcPr>
          <w:p w14:paraId="51817D8E" w14:textId="3FF35BEA" w:rsidR="006A04A7" w:rsidRPr="00FD3B54" w:rsidRDefault="00C25CD8" w:rsidP="00FD3B54">
            <w:r>
              <w:t>0.0741</w:t>
            </w:r>
          </w:p>
        </w:tc>
        <w:tc>
          <w:tcPr>
            <w:tcW w:w="1188" w:type="dxa"/>
            <w:tcBorders>
              <w:bottom w:val="single" w:sz="4" w:space="0" w:color="auto"/>
            </w:tcBorders>
            <w:vAlign w:val="bottom"/>
          </w:tcPr>
          <w:p w14:paraId="6FBA8853" w14:textId="77E11376" w:rsidR="006A04A7" w:rsidRPr="00FD3B54" w:rsidRDefault="006A04A7" w:rsidP="00FD3B54">
            <w:r w:rsidRPr="00FD3B54">
              <w:t>0.0399</w:t>
            </w:r>
          </w:p>
        </w:tc>
      </w:tr>
      <w:tr w:rsidR="006A04A7" w14:paraId="31E8B770" w14:textId="77777777" w:rsidTr="00685204">
        <w:trPr>
          <w:trHeight w:val="197"/>
        </w:trPr>
        <w:tc>
          <w:tcPr>
            <w:tcW w:w="1998" w:type="dxa"/>
            <w:tcBorders>
              <w:top w:val="single" w:sz="4" w:space="0" w:color="auto"/>
            </w:tcBorders>
            <w:vAlign w:val="bottom"/>
          </w:tcPr>
          <w:p w14:paraId="201D20AB" w14:textId="77777777" w:rsidR="006A04A7" w:rsidRDefault="006A04A7" w:rsidP="00E61EEE">
            <w:pPr>
              <w:rPr>
                <w:sz w:val="24"/>
                <w:szCs w:val="24"/>
              </w:rPr>
            </w:pPr>
          </w:p>
        </w:tc>
        <w:tc>
          <w:tcPr>
            <w:tcW w:w="1170" w:type="dxa"/>
            <w:tcBorders>
              <w:top w:val="single" w:sz="4" w:space="0" w:color="auto"/>
            </w:tcBorders>
          </w:tcPr>
          <w:p w14:paraId="187B11CC" w14:textId="77777777" w:rsidR="006A04A7" w:rsidRPr="00FD3B54" w:rsidRDefault="006A04A7" w:rsidP="007866A3"/>
        </w:tc>
        <w:tc>
          <w:tcPr>
            <w:tcW w:w="986" w:type="dxa"/>
            <w:tcBorders>
              <w:top w:val="single" w:sz="4" w:space="0" w:color="auto"/>
            </w:tcBorders>
          </w:tcPr>
          <w:p w14:paraId="44667223" w14:textId="77777777" w:rsidR="006A04A7" w:rsidRPr="00FD3B54" w:rsidRDefault="006A04A7" w:rsidP="007866A3"/>
        </w:tc>
        <w:tc>
          <w:tcPr>
            <w:tcW w:w="232" w:type="dxa"/>
            <w:tcBorders>
              <w:top w:val="single" w:sz="4" w:space="0" w:color="auto"/>
            </w:tcBorders>
          </w:tcPr>
          <w:p w14:paraId="3375CB20" w14:textId="77777777" w:rsidR="006A04A7" w:rsidRPr="00FD3B54" w:rsidRDefault="006A04A7" w:rsidP="007866A3"/>
        </w:tc>
        <w:tc>
          <w:tcPr>
            <w:tcW w:w="1140" w:type="dxa"/>
            <w:tcBorders>
              <w:top w:val="single" w:sz="4" w:space="0" w:color="auto"/>
            </w:tcBorders>
          </w:tcPr>
          <w:p w14:paraId="293576F1" w14:textId="7A4B3D26" w:rsidR="006A04A7" w:rsidRPr="00FD3B54" w:rsidRDefault="006A04A7" w:rsidP="007866A3"/>
        </w:tc>
        <w:tc>
          <w:tcPr>
            <w:tcW w:w="1205" w:type="dxa"/>
            <w:tcBorders>
              <w:top w:val="single" w:sz="4" w:space="0" w:color="auto"/>
            </w:tcBorders>
          </w:tcPr>
          <w:p w14:paraId="0320C74F" w14:textId="77777777" w:rsidR="006A04A7" w:rsidRPr="00FD3B54" w:rsidRDefault="006A04A7" w:rsidP="007866A3"/>
        </w:tc>
        <w:tc>
          <w:tcPr>
            <w:tcW w:w="232" w:type="dxa"/>
            <w:tcBorders>
              <w:top w:val="single" w:sz="4" w:space="0" w:color="auto"/>
            </w:tcBorders>
          </w:tcPr>
          <w:p w14:paraId="54D9AF88" w14:textId="77777777" w:rsidR="006A04A7" w:rsidRPr="00FD3B54" w:rsidRDefault="006A04A7" w:rsidP="007866A3"/>
        </w:tc>
        <w:tc>
          <w:tcPr>
            <w:tcW w:w="1425" w:type="dxa"/>
            <w:tcBorders>
              <w:top w:val="single" w:sz="4" w:space="0" w:color="auto"/>
            </w:tcBorders>
          </w:tcPr>
          <w:p w14:paraId="1B8AC751" w14:textId="7A6D7976" w:rsidR="006A04A7" w:rsidRPr="00FD3B54" w:rsidRDefault="006A04A7" w:rsidP="007866A3"/>
        </w:tc>
        <w:tc>
          <w:tcPr>
            <w:tcW w:w="1188" w:type="dxa"/>
            <w:tcBorders>
              <w:top w:val="single" w:sz="4" w:space="0" w:color="auto"/>
            </w:tcBorders>
          </w:tcPr>
          <w:p w14:paraId="360D28F3" w14:textId="77777777" w:rsidR="006A04A7" w:rsidRPr="00FD3B54" w:rsidRDefault="006A04A7" w:rsidP="007866A3"/>
        </w:tc>
      </w:tr>
      <w:tr w:rsidR="006A04A7" w14:paraId="11F2B318" w14:textId="77777777" w:rsidTr="00685204">
        <w:tc>
          <w:tcPr>
            <w:tcW w:w="1998" w:type="dxa"/>
            <w:tcBorders>
              <w:bottom w:val="single" w:sz="4" w:space="0" w:color="auto"/>
            </w:tcBorders>
            <w:vAlign w:val="bottom"/>
          </w:tcPr>
          <w:p w14:paraId="47D21044" w14:textId="7800026D" w:rsidR="006A04A7" w:rsidRDefault="006A04A7" w:rsidP="00E61EEE">
            <w:pPr>
              <w:rPr>
                <w:sz w:val="24"/>
                <w:szCs w:val="24"/>
              </w:rPr>
            </w:pPr>
            <w:r>
              <w:rPr>
                <w:sz w:val="24"/>
                <w:szCs w:val="24"/>
              </w:rPr>
              <w:t>Hiring</w:t>
            </w:r>
          </w:p>
        </w:tc>
        <w:tc>
          <w:tcPr>
            <w:tcW w:w="1170" w:type="dxa"/>
            <w:tcBorders>
              <w:bottom w:val="single" w:sz="4" w:space="0" w:color="auto"/>
            </w:tcBorders>
            <w:vAlign w:val="bottom"/>
          </w:tcPr>
          <w:p w14:paraId="60C6CC9B" w14:textId="7BA2EFD5" w:rsidR="006A04A7" w:rsidRPr="00FD3B54" w:rsidRDefault="006A04A7" w:rsidP="00FD3B54">
            <w:r w:rsidRPr="00FD3B54">
              <w:t>0.1724</w:t>
            </w:r>
          </w:p>
        </w:tc>
        <w:tc>
          <w:tcPr>
            <w:tcW w:w="986" w:type="dxa"/>
            <w:tcBorders>
              <w:bottom w:val="single" w:sz="4" w:space="0" w:color="auto"/>
            </w:tcBorders>
            <w:vAlign w:val="bottom"/>
          </w:tcPr>
          <w:p w14:paraId="45A43039" w14:textId="0F4075DB" w:rsidR="006A04A7" w:rsidRPr="00FD3B54" w:rsidRDefault="006A04A7" w:rsidP="00FD3B54">
            <w:r w:rsidRPr="00FD3B54">
              <w:t>0.8276</w:t>
            </w:r>
          </w:p>
        </w:tc>
        <w:tc>
          <w:tcPr>
            <w:tcW w:w="232" w:type="dxa"/>
            <w:tcBorders>
              <w:bottom w:val="single" w:sz="4" w:space="0" w:color="auto"/>
            </w:tcBorders>
          </w:tcPr>
          <w:p w14:paraId="5E3F2A7E" w14:textId="77777777" w:rsidR="006A04A7" w:rsidRPr="00FD3B54" w:rsidRDefault="006A04A7" w:rsidP="00FD3B54"/>
        </w:tc>
        <w:tc>
          <w:tcPr>
            <w:tcW w:w="1140" w:type="dxa"/>
            <w:tcBorders>
              <w:bottom w:val="single" w:sz="4" w:space="0" w:color="auto"/>
            </w:tcBorders>
            <w:vAlign w:val="bottom"/>
          </w:tcPr>
          <w:p w14:paraId="46DAD359" w14:textId="48FE48E4" w:rsidR="006A04A7" w:rsidRPr="00FD3B54" w:rsidRDefault="006A04A7" w:rsidP="00FD3B54">
            <w:r w:rsidRPr="00FD3B54">
              <w:t>0.4000</w:t>
            </w:r>
          </w:p>
        </w:tc>
        <w:tc>
          <w:tcPr>
            <w:tcW w:w="1205" w:type="dxa"/>
            <w:tcBorders>
              <w:bottom w:val="single" w:sz="4" w:space="0" w:color="auto"/>
            </w:tcBorders>
            <w:vAlign w:val="bottom"/>
          </w:tcPr>
          <w:p w14:paraId="53EAD299" w14:textId="6698BE3D" w:rsidR="006A04A7" w:rsidRPr="00FD3B54" w:rsidRDefault="006A04A7" w:rsidP="00FD3B54">
            <w:r w:rsidRPr="00FD3B54">
              <w:t>0.6000</w:t>
            </w:r>
          </w:p>
        </w:tc>
        <w:tc>
          <w:tcPr>
            <w:tcW w:w="232" w:type="dxa"/>
            <w:tcBorders>
              <w:bottom w:val="single" w:sz="4" w:space="0" w:color="auto"/>
            </w:tcBorders>
          </w:tcPr>
          <w:p w14:paraId="4E5AF247" w14:textId="77777777" w:rsidR="006A04A7" w:rsidRPr="00FD3B54" w:rsidRDefault="006A04A7" w:rsidP="00FD3B54"/>
        </w:tc>
        <w:tc>
          <w:tcPr>
            <w:tcW w:w="1425" w:type="dxa"/>
            <w:tcBorders>
              <w:bottom w:val="single" w:sz="4" w:space="0" w:color="auto"/>
            </w:tcBorders>
            <w:vAlign w:val="bottom"/>
          </w:tcPr>
          <w:p w14:paraId="729E2C8B" w14:textId="3E2FE46D" w:rsidR="006A04A7" w:rsidRPr="00FD3B54" w:rsidRDefault="006A04A7" w:rsidP="00FD3B54">
            <w:r w:rsidRPr="00FD3B54">
              <w:t>0.1667</w:t>
            </w:r>
          </w:p>
        </w:tc>
        <w:tc>
          <w:tcPr>
            <w:tcW w:w="1188" w:type="dxa"/>
            <w:tcBorders>
              <w:bottom w:val="single" w:sz="4" w:space="0" w:color="auto"/>
            </w:tcBorders>
            <w:vAlign w:val="bottom"/>
          </w:tcPr>
          <w:p w14:paraId="391FBF17" w14:textId="64894624" w:rsidR="006A04A7" w:rsidRPr="00FD3B54" w:rsidRDefault="006A04A7" w:rsidP="00FD3B54">
            <w:r w:rsidRPr="00FD3B54">
              <w:t>0.8333</w:t>
            </w:r>
          </w:p>
        </w:tc>
      </w:tr>
      <w:tr w:rsidR="006A04A7" w:rsidRPr="00FD3B54" w14:paraId="414AA44A" w14:textId="77777777" w:rsidTr="00685204">
        <w:tc>
          <w:tcPr>
            <w:tcW w:w="1998" w:type="dxa"/>
            <w:tcBorders>
              <w:top w:val="single" w:sz="4" w:space="0" w:color="auto"/>
            </w:tcBorders>
            <w:vAlign w:val="bottom"/>
          </w:tcPr>
          <w:p w14:paraId="26CD5C1D" w14:textId="77777777" w:rsidR="006A04A7" w:rsidRPr="00FD3B54" w:rsidRDefault="006A04A7" w:rsidP="00E61EEE">
            <w:pPr>
              <w:rPr>
                <w:sz w:val="24"/>
                <w:szCs w:val="24"/>
              </w:rPr>
            </w:pPr>
          </w:p>
        </w:tc>
        <w:tc>
          <w:tcPr>
            <w:tcW w:w="1170" w:type="dxa"/>
            <w:tcBorders>
              <w:top w:val="single" w:sz="4" w:space="0" w:color="auto"/>
            </w:tcBorders>
            <w:vAlign w:val="bottom"/>
          </w:tcPr>
          <w:p w14:paraId="2F538773" w14:textId="77777777" w:rsidR="006A04A7" w:rsidRPr="00FD3B54" w:rsidRDefault="006A04A7" w:rsidP="00FD3B54"/>
        </w:tc>
        <w:tc>
          <w:tcPr>
            <w:tcW w:w="986" w:type="dxa"/>
            <w:tcBorders>
              <w:top w:val="single" w:sz="4" w:space="0" w:color="auto"/>
            </w:tcBorders>
            <w:vAlign w:val="bottom"/>
          </w:tcPr>
          <w:p w14:paraId="3280021F" w14:textId="77777777" w:rsidR="006A04A7" w:rsidRPr="00FD3B54" w:rsidRDefault="006A04A7" w:rsidP="00FD3B54"/>
        </w:tc>
        <w:tc>
          <w:tcPr>
            <w:tcW w:w="232" w:type="dxa"/>
            <w:tcBorders>
              <w:top w:val="single" w:sz="4" w:space="0" w:color="auto"/>
            </w:tcBorders>
          </w:tcPr>
          <w:p w14:paraId="2603DF4F" w14:textId="77777777" w:rsidR="006A04A7" w:rsidRPr="00FD3B54" w:rsidRDefault="006A04A7" w:rsidP="00FD3B54"/>
        </w:tc>
        <w:tc>
          <w:tcPr>
            <w:tcW w:w="1140" w:type="dxa"/>
            <w:tcBorders>
              <w:top w:val="single" w:sz="4" w:space="0" w:color="auto"/>
            </w:tcBorders>
            <w:vAlign w:val="bottom"/>
          </w:tcPr>
          <w:p w14:paraId="73DE33B4" w14:textId="384E118B" w:rsidR="006A04A7" w:rsidRPr="00FD3B54" w:rsidRDefault="006A04A7" w:rsidP="00FD3B54"/>
        </w:tc>
        <w:tc>
          <w:tcPr>
            <w:tcW w:w="1205" w:type="dxa"/>
            <w:tcBorders>
              <w:top w:val="single" w:sz="4" w:space="0" w:color="auto"/>
            </w:tcBorders>
            <w:vAlign w:val="bottom"/>
          </w:tcPr>
          <w:p w14:paraId="2E72756E" w14:textId="77777777" w:rsidR="006A04A7" w:rsidRPr="00FD3B54" w:rsidRDefault="006A04A7" w:rsidP="00FD3B54"/>
        </w:tc>
        <w:tc>
          <w:tcPr>
            <w:tcW w:w="232" w:type="dxa"/>
            <w:tcBorders>
              <w:top w:val="single" w:sz="4" w:space="0" w:color="auto"/>
            </w:tcBorders>
          </w:tcPr>
          <w:p w14:paraId="286736DA" w14:textId="77777777" w:rsidR="006A04A7" w:rsidRPr="00FD3B54" w:rsidRDefault="006A04A7" w:rsidP="00FD3B54"/>
        </w:tc>
        <w:tc>
          <w:tcPr>
            <w:tcW w:w="1425" w:type="dxa"/>
            <w:tcBorders>
              <w:top w:val="single" w:sz="4" w:space="0" w:color="auto"/>
            </w:tcBorders>
            <w:vAlign w:val="bottom"/>
          </w:tcPr>
          <w:p w14:paraId="780FCC4F" w14:textId="120D6EFA" w:rsidR="006A04A7" w:rsidRPr="00FD3B54" w:rsidRDefault="006A04A7" w:rsidP="00FD3B54"/>
        </w:tc>
        <w:tc>
          <w:tcPr>
            <w:tcW w:w="1188" w:type="dxa"/>
            <w:tcBorders>
              <w:top w:val="single" w:sz="4" w:space="0" w:color="auto"/>
            </w:tcBorders>
            <w:vAlign w:val="bottom"/>
          </w:tcPr>
          <w:p w14:paraId="111DDA41" w14:textId="77777777" w:rsidR="006A04A7" w:rsidRPr="00FD3B54" w:rsidRDefault="006A04A7" w:rsidP="00FD3B54"/>
        </w:tc>
      </w:tr>
      <w:tr w:rsidR="006A04A7" w:rsidRPr="00FD3B54" w14:paraId="55F0EE96" w14:textId="77777777" w:rsidTr="00685204">
        <w:tc>
          <w:tcPr>
            <w:tcW w:w="1998" w:type="dxa"/>
            <w:tcBorders>
              <w:bottom w:val="single" w:sz="4" w:space="0" w:color="auto"/>
            </w:tcBorders>
            <w:vAlign w:val="bottom"/>
          </w:tcPr>
          <w:p w14:paraId="678D78F5" w14:textId="336A0131" w:rsidR="006A04A7" w:rsidRPr="00FD3B54" w:rsidRDefault="006A04A7" w:rsidP="00E61EEE">
            <w:pPr>
              <w:rPr>
                <w:sz w:val="24"/>
                <w:szCs w:val="24"/>
              </w:rPr>
            </w:pPr>
            <w:r w:rsidRPr="00FD3B54">
              <w:rPr>
                <w:sz w:val="24"/>
                <w:szCs w:val="24"/>
              </w:rPr>
              <w:t>Promotion</w:t>
            </w:r>
          </w:p>
        </w:tc>
        <w:tc>
          <w:tcPr>
            <w:tcW w:w="1170" w:type="dxa"/>
            <w:tcBorders>
              <w:bottom w:val="single" w:sz="4" w:space="0" w:color="auto"/>
            </w:tcBorders>
            <w:vAlign w:val="bottom"/>
          </w:tcPr>
          <w:p w14:paraId="3966332F" w14:textId="2EE2284D" w:rsidR="006A04A7" w:rsidRPr="00FD3B54" w:rsidRDefault="006A04A7" w:rsidP="00FD3B54">
            <w:r w:rsidRPr="00FD3B54">
              <w:t>0.0555</w:t>
            </w:r>
          </w:p>
        </w:tc>
        <w:tc>
          <w:tcPr>
            <w:tcW w:w="986" w:type="dxa"/>
            <w:tcBorders>
              <w:bottom w:val="single" w:sz="4" w:space="0" w:color="auto"/>
            </w:tcBorders>
            <w:vAlign w:val="bottom"/>
          </w:tcPr>
          <w:p w14:paraId="20C6664C" w14:textId="3F7F2AC3" w:rsidR="006A04A7" w:rsidRPr="00FD3B54" w:rsidRDefault="006A04A7" w:rsidP="00FD3B54">
            <w:r w:rsidRPr="00FD3B54">
              <w:t>0.0611</w:t>
            </w:r>
          </w:p>
        </w:tc>
        <w:tc>
          <w:tcPr>
            <w:tcW w:w="232" w:type="dxa"/>
            <w:tcBorders>
              <w:bottom w:val="single" w:sz="4" w:space="0" w:color="auto"/>
            </w:tcBorders>
          </w:tcPr>
          <w:p w14:paraId="2F882D9B" w14:textId="77777777" w:rsidR="006A04A7" w:rsidRPr="00FD3B54" w:rsidRDefault="006A04A7" w:rsidP="00FD3B54"/>
        </w:tc>
        <w:tc>
          <w:tcPr>
            <w:tcW w:w="1140" w:type="dxa"/>
            <w:tcBorders>
              <w:bottom w:val="single" w:sz="4" w:space="0" w:color="auto"/>
            </w:tcBorders>
            <w:vAlign w:val="bottom"/>
          </w:tcPr>
          <w:p w14:paraId="764F2B60" w14:textId="7D9A9D0E" w:rsidR="006A04A7" w:rsidRPr="00FD3B54" w:rsidRDefault="006A04A7" w:rsidP="00FD3B54">
            <w:r w:rsidRPr="00FD3B54">
              <w:t>0.1905</w:t>
            </w:r>
          </w:p>
        </w:tc>
        <w:tc>
          <w:tcPr>
            <w:tcW w:w="1205" w:type="dxa"/>
            <w:tcBorders>
              <w:bottom w:val="single" w:sz="4" w:space="0" w:color="auto"/>
            </w:tcBorders>
            <w:vAlign w:val="bottom"/>
          </w:tcPr>
          <w:p w14:paraId="564003CD" w14:textId="7994CA8B" w:rsidR="006A04A7" w:rsidRPr="00FD3B54" w:rsidRDefault="006A04A7" w:rsidP="00FD3B54">
            <w:r w:rsidRPr="00FD3B54">
              <w:t>0.1149</w:t>
            </w:r>
          </w:p>
        </w:tc>
        <w:tc>
          <w:tcPr>
            <w:tcW w:w="232" w:type="dxa"/>
            <w:tcBorders>
              <w:bottom w:val="single" w:sz="4" w:space="0" w:color="auto"/>
            </w:tcBorders>
          </w:tcPr>
          <w:p w14:paraId="6F2385A2" w14:textId="77777777" w:rsidR="006A04A7" w:rsidRPr="00FD3B54" w:rsidRDefault="006A04A7" w:rsidP="00FD3B54"/>
        </w:tc>
        <w:tc>
          <w:tcPr>
            <w:tcW w:w="1425" w:type="dxa"/>
            <w:tcBorders>
              <w:bottom w:val="single" w:sz="4" w:space="0" w:color="auto"/>
            </w:tcBorders>
            <w:vAlign w:val="bottom"/>
          </w:tcPr>
          <w:p w14:paraId="70DEA81C" w14:textId="1AB00E5B" w:rsidR="006A04A7" w:rsidRPr="00FD3B54" w:rsidRDefault="006A04A7" w:rsidP="00FD3B54">
            <w:r w:rsidRPr="00FD3B54">
              <w:t>NA</w:t>
            </w:r>
          </w:p>
        </w:tc>
        <w:tc>
          <w:tcPr>
            <w:tcW w:w="1188" w:type="dxa"/>
            <w:tcBorders>
              <w:bottom w:val="single" w:sz="4" w:space="0" w:color="auto"/>
            </w:tcBorders>
            <w:vAlign w:val="bottom"/>
          </w:tcPr>
          <w:p w14:paraId="28E435CE" w14:textId="01CFB7EA" w:rsidR="006A04A7" w:rsidRPr="00FD3B54" w:rsidRDefault="006A04A7" w:rsidP="00FD3B54">
            <w:r w:rsidRPr="00FD3B54">
              <w:t>NA</w:t>
            </w:r>
          </w:p>
        </w:tc>
      </w:tr>
      <w:tr w:rsidR="006A04A7" w:rsidRPr="00FD3B54" w14:paraId="77B1E825" w14:textId="77777777" w:rsidTr="00685204">
        <w:tc>
          <w:tcPr>
            <w:tcW w:w="1998" w:type="dxa"/>
            <w:tcBorders>
              <w:top w:val="single" w:sz="4" w:space="0" w:color="auto"/>
            </w:tcBorders>
            <w:vAlign w:val="bottom"/>
          </w:tcPr>
          <w:p w14:paraId="16FDC6AA" w14:textId="77777777" w:rsidR="006A04A7" w:rsidRPr="00FD3B54" w:rsidRDefault="006A04A7" w:rsidP="00FD3B54">
            <w:pPr>
              <w:rPr>
                <w:sz w:val="24"/>
                <w:szCs w:val="24"/>
              </w:rPr>
            </w:pPr>
          </w:p>
        </w:tc>
        <w:tc>
          <w:tcPr>
            <w:tcW w:w="1170" w:type="dxa"/>
            <w:tcBorders>
              <w:top w:val="single" w:sz="4" w:space="0" w:color="auto"/>
            </w:tcBorders>
            <w:vAlign w:val="bottom"/>
          </w:tcPr>
          <w:p w14:paraId="20BB16E4" w14:textId="77777777" w:rsidR="006A04A7" w:rsidRPr="00FD3B54" w:rsidRDefault="006A04A7" w:rsidP="00FD3B54"/>
        </w:tc>
        <w:tc>
          <w:tcPr>
            <w:tcW w:w="986" w:type="dxa"/>
            <w:tcBorders>
              <w:top w:val="single" w:sz="4" w:space="0" w:color="auto"/>
            </w:tcBorders>
            <w:vAlign w:val="bottom"/>
          </w:tcPr>
          <w:p w14:paraId="4469E5F8" w14:textId="77777777" w:rsidR="006A04A7" w:rsidRPr="00FD3B54" w:rsidRDefault="006A04A7" w:rsidP="00FD3B54"/>
        </w:tc>
        <w:tc>
          <w:tcPr>
            <w:tcW w:w="232" w:type="dxa"/>
            <w:tcBorders>
              <w:top w:val="single" w:sz="4" w:space="0" w:color="auto"/>
            </w:tcBorders>
          </w:tcPr>
          <w:p w14:paraId="3BCC5035" w14:textId="77777777" w:rsidR="006A04A7" w:rsidRPr="00FD3B54" w:rsidRDefault="006A04A7" w:rsidP="00FD3B54"/>
        </w:tc>
        <w:tc>
          <w:tcPr>
            <w:tcW w:w="1140" w:type="dxa"/>
            <w:tcBorders>
              <w:top w:val="single" w:sz="4" w:space="0" w:color="auto"/>
            </w:tcBorders>
            <w:vAlign w:val="bottom"/>
          </w:tcPr>
          <w:p w14:paraId="2DA83D54" w14:textId="164A4F2E" w:rsidR="006A04A7" w:rsidRPr="00FD3B54" w:rsidRDefault="006A04A7" w:rsidP="00FD3B54"/>
        </w:tc>
        <w:tc>
          <w:tcPr>
            <w:tcW w:w="1205" w:type="dxa"/>
            <w:tcBorders>
              <w:top w:val="single" w:sz="4" w:space="0" w:color="auto"/>
            </w:tcBorders>
            <w:vAlign w:val="bottom"/>
          </w:tcPr>
          <w:p w14:paraId="2A457803" w14:textId="77777777" w:rsidR="006A04A7" w:rsidRPr="00FD3B54" w:rsidRDefault="006A04A7" w:rsidP="00FD3B54"/>
        </w:tc>
        <w:tc>
          <w:tcPr>
            <w:tcW w:w="232" w:type="dxa"/>
            <w:tcBorders>
              <w:top w:val="single" w:sz="4" w:space="0" w:color="auto"/>
            </w:tcBorders>
          </w:tcPr>
          <w:p w14:paraId="35217AE3" w14:textId="77777777" w:rsidR="006A04A7" w:rsidRPr="00FD3B54" w:rsidRDefault="006A04A7" w:rsidP="00FD3B54"/>
        </w:tc>
        <w:tc>
          <w:tcPr>
            <w:tcW w:w="1425" w:type="dxa"/>
            <w:tcBorders>
              <w:top w:val="single" w:sz="4" w:space="0" w:color="auto"/>
            </w:tcBorders>
            <w:vAlign w:val="bottom"/>
          </w:tcPr>
          <w:p w14:paraId="4619E348" w14:textId="40CA8A1E" w:rsidR="006A04A7" w:rsidRPr="00FD3B54" w:rsidRDefault="006A04A7" w:rsidP="00FD3B54"/>
        </w:tc>
        <w:tc>
          <w:tcPr>
            <w:tcW w:w="1188" w:type="dxa"/>
            <w:tcBorders>
              <w:top w:val="single" w:sz="4" w:space="0" w:color="auto"/>
            </w:tcBorders>
            <w:vAlign w:val="bottom"/>
          </w:tcPr>
          <w:p w14:paraId="6A3112FA" w14:textId="77777777" w:rsidR="006A04A7" w:rsidRPr="00FD3B54" w:rsidRDefault="006A04A7" w:rsidP="00FD3B54"/>
        </w:tc>
      </w:tr>
    </w:tbl>
    <w:p w14:paraId="3AF4E0DA" w14:textId="77777777" w:rsidR="007866A3" w:rsidRPr="007866A3" w:rsidRDefault="007866A3" w:rsidP="007866A3">
      <w:pPr>
        <w:rPr>
          <w:sz w:val="24"/>
          <w:szCs w:val="24"/>
        </w:rPr>
      </w:pPr>
    </w:p>
    <w:p w14:paraId="71638BA5" w14:textId="35A277BB" w:rsidR="007866A3" w:rsidRPr="007866A3" w:rsidRDefault="00BA50A7" w:rsidP="007866A3">
      <w:pPr>
        <w:rPr>
          <w:sz w:val="24"/>
          <w:szCs w:val="24"/>
        </w:rPr>
      </w:pPr>
      <w:r>
        <w:rPr>
          <w:sz w:val="24"/>
          <w:szCs w:val="24"/>
        </w:rPr>
        <w:t>Example of rate c</w:t>
      </w:r>
      <w:r w:rsidR="002E7B30">
        <w:rPr>
          <w:sz w:val="24"/>
          <w:szCs w:val="24"/>
        </w:rPr>
        <w:t>alculation</w:t>
      </w:r>
      <w:r w:rsidR="007866A3" w:rsidRPr="007866A3">
        <w:rPr>
          <w:sz w:val="24"/>
          <w:szCs w:val="24"/>
        </w:rPr>
        <w:t xml:space="preserve"> </w:t>
      </w:r>
      <w:r w:rsidR="00A85DC7">
        <w:rPr>
          <w:sz w:val="24"/>
          <w:szCs w:val="24"/>
        </w:rPr>
        <w:t>using</w:t>
      </w:r>
      <w:r>
        <w:rPr>
          <w:sz w:val="24"/>
          <w:szCs w:val="24"/>
        </w:rPr>
        <w:t xml:space="preserve"> women assistant professors</w:t>
      </w:r>
      <w:r w:rsidR="007866A3" w:rsidRPr="007866A3">
        <w:rPr>
          <w:sz w:val="24"/>
          <w:szCs w:val="24"/>
        </w:rPr>
        <w:t>:</w:t>
      </w:r>
    </w:p>
    <w:p w14:paraId="48053666" w14:textId="105C1A26" w:rsidR="007866A3" w:rsidRPr="007866A3" w:rsidRDefault="006A04A7" w:rsidP="006A04A7">
      <w:pPr>
        <w:tabs>
          <w:tab w:val="left" w:pos="450"/>
        </w:tabs>
        <w:ind w:left="446" w:hanging="446"/>
        <w:rPr>
          <w:sz w:val="24"/>
          <w:szCs w:val="24"/>
        </w:rPr>
      </w:pPr>
      <w:r>
        <w:rPr>
          <w:sz w:val="24"/>
          <w:szCs w:val="24"/>
        </w:rPr>
        <w:t>1.</w:t>
      </w:r>
      <w:r>
        <w:rPr>
          <w:sz w:val="24"/>
          <w:szCs w:val="24"/>
        </w:rPr>
        <w:tab/>
      </w:r>
      <w:r w:rsidR="0014499F">
        <w:rPr>
          <w:sz w:val="24"/>
          <w:szCs w:val="24"/>
        </w:rPr>
        <w:t>A</w:t>
      </w:r>
      <w:r w:rsidR="007866A3" w:rsidRPr="007866A3">
        <w:rPr>
          <w:sz w:val="24"/>
          <w:szCs w:val="24"/>
        </w:rPr>
        <w:t xml:space="preserve">ttrition - Of all women assistant professors during the years data were collected, </w:t>
      </w:r>
      <w:r>
        <w:rPr>
          <w:sz w:val="24"/>
          <w:szCs w:val="24"/>
        </w:rPr>
        <w:t>th</w:t>
      </w:r>
      <w:r w:rsidR="007866A3" w:rsidRPr="007866A3">
        <w:rPr>
          <w:sz w:val="24"/>
          <w:szCs w:val="24"/>
        </w:rPr>
        <w:t>e percent who left:  2/36=5.56%.</w:t>
      </w:r>
    </w:p>
    <w:p w14:paraId="51D5F270" w14:textId="26E6664B" w:rsidR="007866A3" w:rsidRPr="007866A3" w:rsidRDefault="007866A3" w:rsidP="006A04A7">
      <w:pPr>
        <w:tabs>
          <w:tab w:val="left" w:pos="450"/>
        </w:tabs>
        <w:ind w:left="446" w:hanging="446"/>
        <w:rPr>
          <w:sz w:val="24"/>
          <w:szCs w:val="24"/>
        </w:rPr>
      </w:pPr>
      <w:r w:rsidRPr="007866A3">
        <w:rPr>
          <w:sz w:val="24"/>
          <w:szCs w:val="24"/>
        </w:rPr>
        <w:t xml:space="preserve">2. </w:t>
      </w:r>
      <w:r w:rsidR="0014499F">
        <w:rPr>
          <w:sz w:val="24"/>
          <w:szCs w:val="24"/>
        </w:rPr>
        <w:tab/>
        <w:t>H</w:t>
      </w:r>
      <w:r w:rsidRPr="007866A3">
        <w:rPr>
          <w:sz w:val="24"/>
          <w:szCs w:val="24"/>
        </w:rPr>
        <w:t>iring -    Of all assistant professors who were hired during the years data were collected, the percent who were women:  5/29=17.24%.</w:t>
      </w:r>
    </w:p>
    <w:p w14:paraId="318D1A37" w14:textId="5205283E" w:rsidR="007866A3" w:rsidRPr="0014499F" w:rsidRDefault="0014499F" w:rsidP="0014499F">
      <w:pPr>
        <w:tabs>
          <w:tab w:val="left" w:pos="450"/>
        </w:tabs>
        <w:ind w:left="446" w:hanging="446"/>
        <w:rPr>
          <w:sz w:val="24"/>
          <w:szCs w:val="24"/>
        </w:rPr>
      </w:pPr>
      <w:r>
        <w:rPr>
          <w:sz w:val="24"/>
          <w:szCs w:val="24"/>
        </w:rPr>
        <w:t xml:space="preserve">3. </w:t>
      </w:r>
      <w:r>
        <w:rPr>
          <w:sz w:val="24"/>
          <w:szCs w:val="24"/>
        </w:rPr>
        <w:tab/>
        <w:t>P</w:t>
      </w:r>
      <w:r w:rsidR="007866A3" w:rsidRPr="007866A3">
        <w:rPr>
          <w:sz w:val="24"/>
          <w:szCs w:val="24"/>
        </w:rPr>
        <w:t xml:space="preserve">romotions - Of all women assistant professors during the years data were collected, the percent who were promoted to associate professor: </w:t>
      </w:r>
      <w:r w:rsidR="00D50CDB">
        <w:rPr>
          <w:sz w:val="24"/>
          <w:szCs w:val="24"/>
        </w:rPr>
        <w:t xml:space="preserve"> </w:t>
      </w:r>
      <w:r w:rsidR="007866A3" w:rsidRPr="007866A3">
        <w:rPr>
          <w:sz w:val="24"/>
          <w:szCs w:val="24"/>
        </w:rPr>
        <w:t>2/36=5.56%.</w:t>
      </w:r>
    </w:p>
    <w:p w14:paraId="7661802C" w14:textId="77777777" w:rsidR="00182CEF" w:rsidRPr="00394DB1" w:rsidRDefault="00182CEF" w:rsidP="00182CEF">
      <w:pPr>
        <w:rPr>
          <w:rFonts w:ascii="Helvetica" w:hAnsi="Helvetica"/>
        </w:rPr>
      </w:pPr>
    </w:p>
    <w:p w14:paraId="12A0A709" w14:textId="6867F044" w:rsidR="00DD6547" w:rsidRDefault="00DD6547" w:rsidP="006A3DF5">
      <w:pPr>
        <w:rPr>
          <w:sz w:val="24"/>
        </w:rPr>
      </w:pPr>
      <w:del w:id="31" w:author="Lawrence, Barbara" w:date="2018-01-18T11:29:00Z">
        <w:r w:rsidDel="007E51D4">
          <w:rPr>
            <w:sz w:val="24"/>
          </w:rPr>
          <w:delText xml:space="preserve">Simulation </w:delText>
        </w:r>
      </w:del>
      <w:ins w:id="32" w:author="Lawrence, Barbara" w:date="2018-01-18T11:29:00Z">
        <w:r w:rsidR="007E51D4">
          <w:rPr>
            <w:sz w:val="24"/>
          </w:rPr>
          <w:t>Model</w:t>
        </w:r>
        <w:r w:rsidR="007E51D4">
          <w:rPr>
            <w:sz w:val="24"/>
          </w:rPr>
          <w:t xml:space="preserve"> </w:t>
        </w:r>
      </w:ins>
      <w:r>
        <w:rPr>
          <w:sz w:val="24"/>
        </w:rPr>
        <w:t>Assumptions</w:t>
      </w:r>
    </w:p>
    <w:p w14:paraId="6C1E3553" w14:textId="5BB97E1D" w:rsidR="006A3DF5" w:rsidRDefault="00182CEF" w:rsidP="006A3DF5">
      <w:pPr>
        <w:rPr>
          <w:sz w:val="24"/>
          <w:szCs w:val="24"/>
        </w:rPr>
      </w:pPr>
      <w:r w:rsidRPr="00182CEF">
        <w:rPr>
          <w:sz w:val="24"/>
        </w:rPr>
        <w:t xml:space="preserve">The </w:t>
      </w:r>
      <w:r w:rsidR="00DC3C07">
        <w:rPr>
          <w:sz w:val="24"/>
        </w:rPr>
        <w:t>simulation</w:t>
      </w:r>
      <w:r w:rsidRPr="00182CEF">
        <w:rPr>
          <w:sz w:val="24"/>
        </w:rPr>
        <w:t xml:space="preserve"> </w:t>
      </w:r>
      <w:r w:rsidR="00DC3C07">
        <w:rPr>
          <w:sz w:val="24"/>
        </w:rPr>
        <w:t>provides</w:t>
      </w:r>
      <w:r w:rsidRPr="00182CEF">
        <w:rPr>
          <w:sz w:val="24"/>
        </w:rPr>
        <w:t xml:space="preserve"> several stochastic models. </w:t>
      </w:r>
      <w:r w:rsidR="004607D5">
        <w:rPr>
          <w:sz w:val="24"/>
        </w:rPr>
        <w:t xml:space="preserve"> </w:t>
      </w:r>
      <w:r w:rsidRPr="00182CEF">
        <w:rPr>
          <w:sz w:val="24"/>
        </w:rPr>
        <w:t xml:space="preserve">The main difference </w:t>
      </w:r>
      <w:r w:rsidR="004607D5">
        <w:rPr>
          <w:sz w:val="24"/>
        </w:rPr>
        <w:t>between them is</w:t>
      </w:r>
      <w:r w:rsidRPr="00182CEF">
        <w:rPr>
          <w:sz w:val="24"/>
        </w:rPr>
        <w:t xml:space="preserve"> the order in which hiring decisions are made and promotions awarded.</w:t>
      </w:r>
      <w:r w:rsidR="0027546F">
        <w:rPr>
          <w:sz w:val="24"/>
        </w:rPr>
        <w:t xml:space="preserve"> </w:t>
      </w:r>
      <w:r w:rsidR="004607D5">
        <w:rPr>
          <w:sz w:val="24"/>
        </w:rPr>
        <w:t xml:space="preserve"> </w:t>
      </w:r>
      <w:r w:rsidRPr="00182CEF">
        <w:rPr>
          <w:sz w:val="24"/>
        </w:rPr>
        <w:t>In Model 1 hiring occurs before promotions</w:t>
      </w:r>
      <w:r w:rsidR="009842F8">
        <w:rPr>
          <w:sz w:val="24"/>
        </w:rPr>
        <w:t>,</w:t>
      </w:r>
      <w:r w:rsidRPr="00182CEF">
        <w:rPr>
          <w:sz w:val="24"/>
        </w:rPr>
        <w:t xml:space="preserve"> in Model 2 promotions occur before hiring</w:t>
      </w:r>
      <w:r w:rsidR="009842F8">
        <w:rPr>
          <w:sz w:val="24"/>
        </w:rPr>
        <w:t xml:space="preserve"> and in Model 3 hiring and promotions </w:t>
      </w:r>
      <w:del w:id="33" w:author="Lawrence, Barbara" w:date="2018-01-18T11:29:00Z">
        <w:r w:rsidR="009842F8" w:rsidDel="00272CB1">
          <w:rPr>
            <w:sz w:val="24"/>
          </w:rPr>
          <w:delText xml:space="preserve">occur </w:delText>
        </w:r>
      </w:del>
      <w:ins w:id="34" w:author="Lawrence, Barbara" w:date="2018-01-18T11:29:00Z">
        <w:r w:rsidR="00272CB1">
          <w:rPr>
            <w:sz w:val="24"/>
          </w:rPr>
          <w:t>are</w:t>
        </w:r>
        <w:r w:rsidR="00272CB1">
          <w:rPr>
            <w:sz w:val="24"/>
          </w:rPr>
          <w:t xml:space="preserve"> </w:t>
        </w:r>
      </w:ins>
      <w:r w:rsidR="009842F8">
        <w:rPr>
          <w:sz w:val="24"/>
        </w:rPr>
        <w:t>independent</w:t>
      </w:r>
      <w:del w:id="35" w:author="Lawrence, Barbara" w:date="2018-01-18T11:29:00Z">
        <w:r w:rsidR="009842F8" w:rsidDel="00272CB1">
          <w:rPr>
            <w:sz w:val="24"/>
          </w:rPr>
          <w:delText>ly</w:delText>
        </w:r>
      </w:del>
      <w:r w:rsidRPr="00182CEF">
        <w:rPr>
          <w:sz w:val="24"/>
        </w:rPr>
        <w:t xml:space="preserve">.  </w:t>
      </w:r>
      <w:r w:rsidR="00476D36" w:rsidRPr="008816E8">
        <w:rPr>
          <w:sz w:val="24"/>
          <w:szCs w:val="24"/>
        </w:rPr>
        <w:t xml:space="preserve">Otherwise, the models are the same. </w:t>
      </w:r>
      <w:r w:rsidR="00476D36">
        <w:rPr>
          <w:sz w:val="24"/>
          <w:szCs w:val="24"/>
        </w:rPr>
        <w:t xml:space="preserve"> </w:t>
      </w:r>
      <w:r w:rsidR="00476D36">
        <w:rPr>
          <w:sz w:val="24"/>
        </w:rPr>
        <w:t xml:space="preserve">Models 1 and 2 were designed </w:t>
      </w:r>
      <w:r w:rsidR="00657570">
        <w:rPr>
          <w:sz w:val="24"/>
        </w:rPr>
        <w:t>to</w:t>
      </w:r>
      <w:r w:rsidR="00476D36">
        <w:rPr>
          <w:sz w:val="24"/>
        </w:rPr>
        <w:t xml:space="preserve"> </w:t>
      </w:r>
      <w:r w:rsidR="00657570">
        <w:rPr>
          <w:sz w:val="24"/>
        </w:rPr>
        <w:t>test</w:t>
      </w:r>
      <w:r w:rsidR="00476D36">
        <w:rPr>
          <w:sz w:val="24"/>
        </w:rPr>
        <w:t xml:space="preserve"> how the simulation behaved </w:t>
      </w:r>
      <w:r w:rsidR="007F53A5">
        <w:rPr>
          <w:sz w:val="24"/>
        </w:rPr>
        <w:t>under</w:t>
      </w:r>
      <w:r w:rsidR="00476D36">
        <w:rPr>
          <w:sz w:val="24"/>
        </w:rPr>
        <w:t xml:space="preserve"> different cascading rules.  </w:t>
      </w:r>
      <w:ins w:id="36" w:author="Lawrence, Barbara" w:date="2018-01-18T11:29:00Z">
        <w:r w:rsidR="00272CB1">
          <w:rPr>
            <w:sz w:val="24"/>
          </w:rPr>
          <w:t>However, u</w:t>
        </w:r>
      </w:ins>
      <w:del w:id="37" w:author="Lawrence, Barbara" w:date="2018-01-18T11:29:00Z">
        <w:r w:rsidR="00476D36" w:rsidDel="00272CB1">
          <w:rPr>
            <w:sz w:val="24"/>
          </w:rPr>
          <w:delText>U</w:delText>
        </w:r>
      </w:del>
      <w:r w:rsidR="00476D36">
        <w:rPr>
          <w:sz w:val="24"/>
        </w:rPr>
        <w:t>nless otherwise noted, all further</w:t>
      </w:r>
      <w:r w:rsidR="00376324">
        <w:rPr>
          <w:sz w:val="24"/>
        </w:rPr>
        <w:t xml:space="preserve"> documentation</w:t>
      </w:r>
      <w:r w:rsidR="00476D36">
        <w:rPr>
          <w:sz w:val="24"/>
        </w:rPr>
        <w:t xml:space="preserve"> </w:t>
      </w:r>
      <w:del w:id="38" w:author="Lawrence, Barbara" w:date="2018-01-18T11:30:00Z">
        <w:r w:rsidR="00476D36" w:rsidDel="00DA780A">
          <w:rPr>
            <w:sz w:val="24"/>
          </w:rPr>
          <w:delText xml:space="preserve">notes </w:delText>
        </w:r>
      </w:del>
      <w:r w:rsidR="00476D36">
        <w:rPr>
          <w:sz w:val="24"/>
        </w:rPr>
        <w:t>refer</w:t>
      </w:r>
      <w:ins w:id="39" w:author="Lawrence, Barbara" w:date="2018-01-18T11:30:00Z">
        <w:r w:rsidR="00DA780A">
          <w:rPr>
            <w:sz w:val="24"/>
          </w:rPr>
          <w:t>s</w:t>
        </w:r>
      </w:ins>
      <w:r w:rsidR="00476D36">
        <w:rPr>
          <w:sz w:val="24"/>
        </w:rPr>
        <w:t xml:space="preserve"> to Model 3</w:t>
      </w:r>
      <w:ins w:id="40" w:author="Lawrence, Barbara" w:date="2018-01-18T11:29:00Z">
        <w:r w:rsidR="00272CB1">
          <w:rPr>
            <w:sz w:val="24"/>
          </w:rPr>
          <w:t xml:space="preserve"> because it </w:t>
        </w:r>
      </w:ins>
      <w:ins w:id="41" w:author="Lawrence, Barbara" w:date="2018-01-18T11:30:00Z">
        <w:r w:rsidR="00DA780A">
          <w:rPr>
            <w:sz w:val="24"/>
          </w:rPr>
          <w:t xml:space="preserve">best represents </w:t>
        </w:r>
      </w:ins>
      <w:ins w:id="42" w:author="Lawrence, Barbara" w:date="2018-01-18T11:29:00Z">
        <w:r w:rsidR="00272CB1">
          <w:rPr>
            <w:sz w:val="24"/>
          </w:rPr>
          <w:t>how this department makes faculty personnel decisions</w:t>
        </w:r>
      </w:ins>
      <w:r w:rsidR="00476D36">
        <w:rPr>
          <w:sz w:val="24"/>
        </w:rPr>
        <w:t xml:space="preserve">. </w:t>
      </w:r>
      <w:ins w:id="43" w:author="Lawrence, Barbara" w:date="2018-01-18T11:31:00Z">
        <w:r w:rsidR="00DA780A">
          <w:rPr>
            <w:sz w:val="24"/>
          </w:rPr>
          <w:t xml:space="preserve"> The models operate using several assumptions:</w:t>
        </w:r>
      </w:ins>
    </w:p>
    <w:p w14:paraId="77DB8F82" w14:textId="77777777" w:rsidR="00DA780A" w:rsidRDefault="00DA780A" w:rsidP="006A3DF5">
      <w:pPr>
        <w:rPr>
          <w:ins w:id="44" w:author="Lawrence, Barbara" w:date="2018-01-18T11:30:00Z"/>
          <w:sz w:val="24"/>
          <w:szCs w:val="24"/>
        </w:rPr>
      </w:pPr>
    </w:p>
    <w:p w14:paraId="0E4F5546" w14:textId="5DF0ABF5" w:rsidR="008816E8" w:rsidRPr="007B1826" w:rsidRDefault="006A3DF5" w:rsidP="006A3DF5">
      <w:pPr>
        <w:rPr>
          <w:sz w:val="24"/>
          <w:szCs w:val="24"/>
        </w:rPr>
      </w:pPr>
      <w:r>
        <w:rPr>
          <w:sz w:val="24"/>
          <w:szCs w:val="24"/>
        </w:rPr>
        <w:t>1.</w:t>
      </w:r>
      <w:r>
        <w:rPr>
          <w:sz w:val="24"/>
          <w:szCs w:val="24"/>
        </w:rPr>
        <w:tab/>
      </w:r>
      <w:r w:rsidR="005569E9">
        <w:rPr>
          <w:sz w:val="24"/>
          <w:szCs w:val="24"/>
        </w:rPr>
        <w:t>T</w:t>
      </w:r>
      <w:r w:rsidR="008816E8" w:rsidRPr="007B1826">
        <w:rPr>
          <w:sz w:val="24"/>
          <w:szCs w:val="24"/>
        </w:rPr>
        <w:t xml:space="preserve">he number of faculty is </w:t>
      </w:r>
      <w:r w:rsidR="005569E9">
        <w:rPr>
          <w:sz w:val="24"/>
          <w:szCs w:val="24"/>
        </w:rPr>
        <w:t xml:space="preserve">always </w:t>
      </w:r>
      <w:r w:rsidR="008816E8" w:rsidRPr="007B1826">
        <w:rPr>
          <w:sz w:val="24"/>
          <w:szCs w:val="24"/>
        </w:rPr>
        <w:t xml:space="preserve">an integer rather than a fraction. </w:t>
      </w:r>
    </w:p>
    <w:p w14:paraId="60DA1410" w14:textId="77777777" w:rsidR="006A3DF5" w:rsidRDefault="005569E9" w:rsidP="006A3DF5">
      <w:pPr>
        <w:tabs>
          <w:tab w:val="left" w:pos="450"/>
        </w:tabs>
        <w:ind w:left="450" w:hanging="450"/>
        <w:rPr>
          <w:sz w:val="24"/>
          <w:szCs w:val="24"/>
        </w:rPr>
      </w:pPr>
      <w:r>
        <w:rPr>
          <w:sz w:val="24"/>
          <w:szCs w:val="24"/>
        </w:rPr>
        <w:lastRenderedPageBreak/>
        <w:t>2.</w:t>
      </w:r>
      <w:r>
        <w:rPr>
          <w:sz w:val="24"/>
          <w:szCs w:val="24"/>
        </w:rPr>
        <w:tab/>
      </w:r>
      <w:r w:rsidR="008816E8" w:rsidRPr="007B1826">
        <w:rPr>
          <w:sz w:val="24"/>
          <w:szCs w:val="24"/>
        </w:rPr>
        <w:t xml:space="preserve">Department size, defined as the total number of faculty, </w:t>
      </w:r>
      <w:r>
        <w:rPr>
          <w:sz w:val="24"/>
          <w:szCs w:val="24"/>
        </w:rPr>
        <w:t>changes based on the process users think best emulates the future of their department.</w:t>
      </w:r>
    </w:p>
    <w:p w14:paraId="44B3D423" w14:textId="086169B2" w:rsidR="006A3DF5" w:rsidRDefault="005569E9" w:rsidP="006A3DF5">
      <w:pPr>
        <w:tabs>
          <w:tab w:val="left" w:pos="450"/>
        </w:tabs>
        <w:ind w:left="450" w:hanging="450"/>
        <w:rPr>
          <w:sz w:val="24"/>
          <w:szCs w:val="24"/>
        </w:rPr>
      </w:pPr>
      <w:r>
        <w:rPr>
          <w:sz w:val="24"/>
          <w:szCs w:val="24"/>
        </w:rPr>
        <w:t>3.</w:t>
      </w:r>
      <w:r>
        <w:rPr>
          <w:sz w:val="24"/>
          <w:szCs w:val="24"/>
        </w:rPr>
        <w:tab/>
      </w:r>
      <w:r w:rsidR="008816E8" w:rsidRPr="007B1826">
        <w:rPr>
          <w:sz w:val="24"/>
          <w:szCs w:val="24"/>
        </w:rPr>
        <w:t xml:space="preserve">All promotions, hires and attrition occur at the end of each time step.  The last thing that occurs before each transition is the adjustment for department size. </w:t>
      </w:r>
      <w:r>
        <w:rPr>
          <w:sz w:val="24"/>
          <w:szCs w:val="24"/>
        </w:rPr>
        <w:t>Assistant p</w:t>
      </w:r>
      <w:r w:rsidR="008816E8" w:rsidRPr="007B1826">
        <w:rPr>
          <w:sz w:val="24"/>
          <w:szCs w:val="24"/>
        </w:rPr>
        <w:t xml:space="preserve">rofessor adjustments are always hires.  </w:t>
      </w:r>
      <w:r>
        <w:rPr>
          <w:sz w:val="24"/>
          <w:szCs w:val="24"/>
        </w:rPr>
        <w:t>Associate and full p</w:t>
      </w:r>
      <w:r w:rsidR="008816E8" w:rsidRPr="007B1826">
        <w:rPr>
          <w:sz w:val="24"/>
          <w:szCs w:val="24"/>
        </w:rPr>
        <w:t xml:space="preserve">rofessor adjustments involve hires and promotions. </w:t>
      </w:r>
      <w:ins w:id="45" w:author="Lawrence, Barbara" w:date="2018-01-18T11:32:00Z">
        <w:r w:rsidR="00DD1D68">
          <w:rPr>
            <w:sz w:val="24"/>
            <w:szCs w:val="24"/>
          </w:rPr>
          <w:t xml:space="preserve"> The </w:t>
        </w:r>
      </w:ins>
      <w:ins w:id="46" w:author="Lawrence, Barbara" w:date="2018-01-18T11:33:00Z">
        <w:r w:rsidR="003B5196">
          <w:rPr>
            <w:sz w:val="24"/>
            <w:szCs w:val="24"/>
          </w:rPr>
          <w:t>lower boundary for the number of faculty</w:t>
        </w:r>
        <w:r w:rsidR="00DD1D68">
          <w:rPr>
            <w:sz w:val="24"/>
            <w:szCs w:val="24"/>
          </w:rPr>
          <w:t xml:space="preserve"> in</w:t>
        </w:r>
      </w:ins>
      <w:ins w:id="47" w:author="Lawrence, Barbara" w:date="2018-01-18T11:34:00Z">
        <w:r w:rsidR="003B5196">
          <w:rPr>
            <w:sz w:val="24"/>
            <w:szCs w:val="24"/>
          </w:rPr>
          <w:t xml:space="preserve"> any </w:t>
        </w:r>
      </w:ins>
      <w:ins w:id="48" w:author="Lawrence, Barbara" w:date="2018-01-18T11:32:00Z">
        <w:r w:rsidR="00DA780A">
          <w:rPr>
            <w:sz w:val="24"/>
            <w:szCs w:val="24"/>
          </w:rPr>
          <w:t xml:space="preserve">career level </w:t>
        </w:r>
      </w:ins>
      <w:ins w:id="49" w:author="Lawrence, Barbara" w:date="2018-01-18T11:33:00Z">
        <w:r w:rsidR="00127FD1">
          <w:rPr>
            <w:sz w:val="24"/>
            <w:szCs w:val="24"/>
          </w:rPr>
          <w:t>is constrained &gt;=</w:t>
        </w:r>
      </w:ins>
      <w:ins w:id="50" w:author="Lawrence, Barbara" w:date="2018-01-18T11:32:00Z">
        <w:r w:rsidR="00DA780A">
          <w:rPr>
            <w:sz w:val="24"/>
            <w:szCs w:val="24"/>
          </w:rPr>
          <w:t xml:space="preserve"> 0.</w:t>
        </w:r>
      </w:ins>
      <w:ins w:id="51" w:author="Lawrence, Barbara" w:date="2018-01-18T11:34:00Z">
        <w:r w:rsidR="003B5196">
          <w:rPr>
            <w:sz w:val="24"/>
            <w:szCs w:val="24"/>
          </w:rPr>
          <w:t xml:space="preserve">  </w:t>
        </w:r>
      </w:ins>
      <w:del w:id="52" w:author="Lawrence, Barbara" w:date="2018-01-18T11:32:00Z">
        <w:r w:rsidR="008816E8" w:rsidRPr="007B1826" w:rsidDel="00DA780A">
          <w:rPr>
            <w:sz w:val="24"/>
            <w:szCs w:val="24"/>
          </w:rPr>
          <w:tab/>
        </w:r>
      </w:del>
    </w:p>
    <w:p w14:paraId="6B479F0A" w14:textId="77777777" w:rsidR="006A3DF5" w:rsidRDefault="00A3194F" w:rsidP="006A3DF5">
      <w:pPr>
        <w:tabs>
          <w:tab w:val="left" w:pos="450"/>
        </w:tabs>
        <w:ind w:left="450" w:hanging="450"/>
        <w:rPr>
          <w:sz w:val="24"/>
          <w:szCs w:val="24"/>
        </w:rPr>
      </w:pPr>
      <w:r>
        <w:rPr>
          <w:sz w:val="24"/>
          <w:szCs w:val="24"/>
        </w:rPr>
        <w:t>4.</w:t>
      </w:r>
      <w:r>
        <w:rPr>
          <w:sz w:val="24"/>
          <w:szCs w:val="24"/>
        </w:rPr>
        <w:tab/>
      </w:r>
      <w:r w:rsidR="008816E8" w:rsidRPr="007B1826">
        <w:rPr>
          <w:sz w:val="24"/>
          <w:szCs w:val="24"/>
        </w:rPr>
        <w:t xml:space="preserve">After all changes and adjustments are applied to the number of faculty during the year, the result becomes the distribution of faculty </w:t>
      </w:r>
      <w:r w:rsidR="00A85077">
        <w:rPr>
          <w:sz w:val="24"/>
          <w:szCs w:val="24"/>
        </w:rPr>
        <w:t>at the beginning of</w:t>
      </w:r>
      <w:r w:rsidR="006A3DF5">
        <w:rPr>
          <w:sz w:val="24"/>
          <w:szCs w:val="24"/>
        </w:rPr>
        <w:t xml:space="preserve"> the next year.</w:t>
      </w:r>
    </w:p>
    <w:p w14:paraId="1D77F34E" w14:textId="77777777" w:rsidR="006A3DF5" w:rsidRDefault="00A3194F" w:rsidP="006A3DF5">
      <w:pPr>
        <w:tabs>
          <w:tab w:val="left" w:pos="450"/>
        </w:tabs>
        <w:ind w:left="450" w:hanging="450"/>
        <w:rPr>
          <w:sz w:val="24"/>
          <w:szCs w:val="24"/>
        </w:rPr>
      </w:pPr>
      <w:r>
        <w:rPr>
          <w:sz w:val="24"/>
          <w:szCs w:val="24"/>
        </w:rPr>
        <w:t>5.</w:t>
      </w:r>
      <w:r>
        <w:rPr>
          <w:sz w:val="24"/>
          <w:szCs w:val="24"/>
        </w:rPr>
        <w:tab/>
      </w:r>
      <w:r w:rsidR="008816E8" w:rsidRPr="007B1826">
        <w:rPr>
          <w:sz w:val="24"/>
          <w:szCs w:val="24"/>
        </w:rPr>
        <w:t>Mobility in all models uses a cascade beginning</w:t>
      </w:r>
      <w:r w:rsidR="00652B65">
        <w:rPr>
          <w:sz w:val="24"/>
          <w:szCs w:val="24"/>
        </w:rPr>
        <w:t xml:space="preserve"> with f</w:t>
      </w:r>
      <w:r w:rsidR="008816E8" w:rsidRPr="007B1826">
        <w:rPr>
          <w:sz w:val="24"/>
          <w:szCs w:val="24"/>
        </w:rPr>
        <w:t xml:space="preserve">ull </w:t>
      </w:r>
      <w:r w:rsidR="00652B65">
        <w:rPr>
          <w:sz w:val="24"/>
          <w:szCs w:val="24"/>
        </w:rPr>
        <w:t>p</w:t>
      </w:r>
      <w:r w:rsidR="008816E8" w:rsidRPr="007B1826">
        <w:rPr>
          <w:sz w:val="24"/>
          <w:szCs w:val="24"/>
        </w:rPr>
        <w:t xml:space="preserve">rofessor and ending with </w:t>
      </w:r>
      <w:r w:rsidR="007709C2">
        <w:rPr>
          <w:sz w:val="24"/>
          <w:szCs w:val="24"/>
        </w:rPr>
        <w:t>assistant p</w:t>
      </w:r>
      <w:r w:rsidR="006A3DF5">
        <w:rPr>
          <w:sz w:val="24"/>
          <w:szCs w:val="24"/>
        </w:rPr>
        <w:t xml:space="preserve">rofessor.  </w:t>
      </w:r>
    </w:p>
    <w:p w14:paraId="529231B3" w14:textId="77777777" w:rsidR="006A3DF5" w:rsidRDefault="00A3194F" w:rsidP="006A3DF5">
      <w:pPr>
        <w:tabs>
          <w:tab w:val="left" w:pos="450"/>
        </w:tabs>
        <w:ind w:left="450" w:hanging="450"/>
        <w:rPr>
          <w:sz w:val="24"/>
          <w:szCs w:val="24"/>
        </w:rPr>
      </w:pPr>
      <w:r>
        <w:rPr>
          <w:sz w:val="24"/>
          <w:szCs w:val="24"/>
        </w:rPr>
        <w:t>6.</w:t>
      </w:r>
      <w:r>
        <w:rPr>
          <w:sz w:val="24"/>
          <w:szCs w:val="24"/>
        </w:rPr>
        <w:tab/>
      </w:r>
      <w:r w:rsidR="008816E8" w:rsidRPr="007B1826">
        <w:rPr>
          <w:sz w:val="24"/>
          <w:szCs w:val="24"/>
        </w:rPr>
        <w:t xml:space="preserve">Attrition occurs </w:t>
      </w:r>
      <w:r>
        <w:rPr>
          <w:sz w:val="24"/>
          <w:szCs w:val="24"/>
        </w:rPr>
        <w:t>before hiring and promotions</w:t>
      </w:r>
      <w:r w:rsidR="006A3DF5">
        <w:rPr>
          <w:sz w:val="24"/>
          <w:szCs w:val="24"/>
        </w:rPr>
        <w:t xml:space="preserve">.  </w:t>
      </w:r>
    </w:p>
    <w:p w14:paraId="5CBBC4F5" w14:textId="77777777" w:rsidR="006A3DF5" w:rsidRDefault="00A3194F" w:rsidP="006A3DF5">
      <w:pPr>
        <w:tabs>
          <w:tab w:val="left" w:pos="450"/>
        </w:tabs>
        <w:ind w:left="450" w:hanging="450"/>
        <w:rPr>
          <w:sz w:val="24"/>
          <w:szCs w:val="24"/>
        </w:rPr>
      </w:pPr>
      <w:r>
        <w:rPr>
          <w:sz w:val="24"/>
          <w:szCs w:val="24"/>
        </w:rPr>
        <w:t>7.</w:t>
      </w:r>
      <w:r>
        <w:rPr>
          <w:sz w:val="24"/>
          <w:szCs w:val="24"/>
        </w:rPr>
        <w:tab/>
      </w:r>
      <w:r w:rsidR="008816E8" w:rsidRPr="007B1826">
        <w:rPr>
          <w:sz w:val="24"/>
          <w:szCs w:val="24"/>
        </w:rPr>
        <w:t xml:space="preserve">Change for women </w:t>
      </w:r>
      <w:r w:rsidR="006A3DF5">
        <w:rPr>
          <w:sz w:val="24"/>
          <w:szCs w:val="24"/>
        </w:rPr>
        <w:t xml:space="preserve">occurs before change for men.  </w:t>
      </w:r>
    </w:p>
    <w:p w14:paraId="06DE0415" w14:textId="2A7FDE78" w:rsidR="008816E8" w:rsidRPr="007B1826" w:rsidRDefault="00A3194F" w:rsidP="006A3DF5">
      <w:pPr>
        <w:tabs>
          <w:tab w:val="left" w:pos="450"/>
        </w:tabs>
        <w:ind w:left="450" w:hanging="450"/>
        <w:rPr>
          <w:sz w:val="24"/>
          <w:szCs w:val="24"/>
        </w:rPr>
      </w:pPr>
      <w:r>
        <w:rPr>
          <w:sz w:val="24"/>
          <w:szCs w:val="24"/>
        </w:rPr>
        <w:t>8.</w:t>
      </w:r>
      <w:r>
        <w:rPr>
          <w:sz w:val="24"/>
          <w:szCs w:val="24"/>
        </w:rPr>
        <w:tab/>
      </w:r>
      <w:r w:rsidR="008816E8" w:rsidRPr="007B1826">
        <w:rPr>
          <w:sz w:val="24"/>
          <w:szCs w:val="24"/>
        </w:rPr>
        <w:t>Parameters can be modified (see section 7).</w:t>
      </w:r>
    </w:p>
    <w:p w14:paraId="0E4C25EE" w14:textId="77777777" w:rsidR="008926F1" w:rsidRDefault="008926F1" w:rsidP="006A3DF5">
      <w:pPr>
        <w:adjustRightInd w:val="0"/>
        <w:ind w:left="540"/>
        <w:textAlignment w:val="baseline"/>
        <w:rPr>
          <w:rFonts w:eastAsia="Times New Roman"/>
          <w:b/>
          <w:color w:val="000000"/>
          <w:sz w:val="24"/>
          <w:szCs w:val="24"/>
        </w:rPr>
      </w:pPr>
    </w:p>
    <w:p w14:paraId="3077551F" w14:textId="77777777" w:rsidR="008D5A44" w:rsidRPr="007B1826" w:rsidRDefault="008D5A44" w:rsidP="006A3DF5">
      <w:pPr>
        <w:adjustRightInd w:val="0"/>
        <w:ind w:left="540"/>
        <w:textAlignment w:val="baseline"/>
        <w:rPr>
          <w:rFonts w:eastAsia="Times New Roman"/>
          <w:b/>
          <w:color w:val="000000"/>
          <w:sz w:val="24"/>
          <w:szCs w:val="24"/>
        </w:rPr>
      </w:pPr>
    </w:p>
    <w:p w14:paraId="0118B39A" w14:textId="0FE4AEE6" w:rsidR="00692968" w:rsidRDefault="00816270" w:rsidP="006A3DF5">
      <w:pPr>
        <w:adjustRightInd w:val="0"/>
        <w:textAlignment w:val="baseline"/>
        <w:rPr>
          <w:rFonts w:eastAsia="Times New Roman"/>
          <w:b/>
          <w:color w:val="000000"/>
          <w:sz w:val="24"/>
          <w:szCs w:val="24"/>
        </w:rPr>
      </w:pPr>
      <w:r>
        <w:rPr>
          <w:rFonts w:eastAsia="Times New Roman"/>
          <w:b/>
          <w:color w:val="000000"/>
          <w:sz w:val="24"/>
          <w:szCs w:val="24"/>
        </w:rPr>
        <w:t>3</w:t>
      </w:r>
      <w:r w:rsidR="0029538C">
        <w:rPr>
          <w:rFonts w:eastAsia="Times New Roman"/>
          <w:b/>
          <w:color w:val="000000"/>
          <w:sz w:val="24"/>
          <w:szCs w:val="24"/>
        </w:rPr>
        <w:tab/>
      </w:r>
      <w:r w:rsidR="003E3B43" w:rsidRPr="007866A3">
        <w:rPr>
          <w:rFonts w:eastAsia="Times New Roman"/>
          <w:b/>
          <w:color w:val="000000"/>
          <w:sz w:val="24"/>
          <w:szCs w:val="24"/>
        </w:rPr>
        <w:t xml:space="preserve">Gender Diversity </w:t>
      </w:r>
      <w:r w:rsidR="00023FE7">
        <w:rPr>
          <w:rFonts w:eastAsia="Times New Roman"/>
          <w:b/>
          <w:color w:val="000000"/>
          <w:sz w:val="24"/>
          <w:szCs w:val="24"/>
        </w:rPr>
        <w:t>Change</w:t>
      </w:r>
      <w:r w:rsidR="00692968">
        <w:rPr>
          <w:rFonts w:eastAsia="Times New Roman"/>
          <w:b/>
          <w:color w:val="000000"/>
          <w:sz w:val="24"/>
          <w:szCs w:val="24"/>
        </w:rPr>
        <w:t xml:space="preserve"> </w:t>
      </w:r>
    </w:p>
    <w:p w14:paraId="14BEA4C8" w14:textId="782B0068" w:rsidR="00DF5686" w:rsidRPr="00254C55" w:rsidRDefault="00DF5686" w:rsidP="00F12068">
      <w:pPr>
        <w:rPr>
          <w:sz w:val="24"/>
          <w:szCs w:val="24"/>
        </w:rPr>
      </w:pPr>
      <w:r w:rsidRPr="00DF5686">
        <w:rPr>
          <w:sz w:val="24"/>
          <w:szCs w:val="24"/>
        </w:rPr>
        <w:t xml:space="preserve">All faculty departments undergo a yearly process of expected and unexpected changes in FTE (full time equivalents).  </w:t>
      </w:r>
      <w:ins w:id="53" w:author="Lawrence, Barbara" w:date="2018-01-18T11:35:00Z">
        <w:r w:rsidR="00C80B98">
          <w:rPr>
            <w:sz w:val="24"/>
            <w:szCs w:val="24"/>
          </w:rPr>
          <w:t>In this simulation, e</w:t>
        </w:r>
      </w:ins>
      <w:del w:id="54" w:author="Lawrence, Barbara" w:date="2018-01-18T11:35:00Z">
        <w:r w:rsidRPr="00DF5686" w:rsidDel="00C80B98">
          <w:rPr>
            <w:sz w:val="24"/>
            <w:szCs w:val="24"/>
          </w:rPr>
          <w:delText>E</w:delText>
        </w:r>
      </w:del>
      <w:r w:rsidRPr="00DF5686">
        <w:rPr>
          <w:sz w:val="24"/>
          <w:szCs w:val="24"/>
        </w:rPr>
        <w:t xml:space="preserve">xpected changes occur through a mobility cascade in which actual average attrition, hiring and promotion rates are applied first to full professors, then to associate professors and finally to assistant professors.  Rates are applied to women first and then to men.  </w:t>
      </w:r>
      <w:r w:rsidRPr="00254C55">
        <w:rPr>
          <w:sz w:val="24"/>
          <w:szCs w:val="24"/>
        </w:rPr>
        <w:t>The</w:t>
      </w:r>
      <w:r w:rsidR="00D022D6" w:rsidRPr="00254C55">
        <w:rPr>
          <w:sz w:val="24"/>
          <w:szCs w:val="24"/>
        </w:rPr>
        <w:t xml:space="preserve"> options </w:t>
      </w:r>
      <w:r w:rsidR="006234A3" w:rsidRPr="00254C55">
        <w:rPr>
          <w:sz w:val="24"/>
          <w:szCs w:val="24"/>
        </w:rPr>
        <w:t>for filling</w:t>
      </w:r>
      <w:r w:rsidRPr="00254C55">
        <w:rPr>
          <w:sz w:val="24"/>
          <w:szCs w:val="24"/>
        </w:rPr>
        <w:t xml:space="preserve"> vacancies are </w:t>
      </w:r>
      <w:r w:rsidR="000D3C50" w:rsidRPr="00254C55">
        <w:rPr>
          <w:sz w:val="24"/>
          <w:szCs w:val="24"/>
        </w:rPr>
        <w:t xml:space="preserve">selected by </w:t>
      </w:r>
      <w:r w:rsidR="00D81EA7" w:rsidRPr="00254C55">
        <w:rPr>
          <w:sz w:val="24"/>
          <w:szCs w:val="24"/>
        </w:rPr>
        <w:t>the user</w:t>
      </w:r>
      <w:r w:rsidR="000D3C50" w:rsidRPr="00254C55">
        <w:rPr>
          <w:sz w:val="24"/>
          <w:szCs w:val="24"/>
        </w:rPr>
        <w:t xml:space="preserve"> and </w:t>
      </w:r>
      <w:r w:rsidR="006234A3" w:rsidRPr="00254C55">
        <w:rPr>
          <w:sz w:val="24"/>
          <w:szCs w:val="24"/>
        </w:rPr>
        <w:t>described in Section 5.0</w:t>
      </w:r>
      <w:r w:rsidRPr="00254C55">
        <w:rPr>
          <w:sz w:val="24"/>
          <w:szCs w:val="24"/>
        </w:rPr>
        <w:t xml:space="preserve">.  </w:t>
      </w:r>
    </w:p>
    <w:p w14:paraId="3899248C" w14:textId="77777777" w:rsidR="00F12068" w:rsidRPr="00254C55" w:rsidRDefault="00F12068" w:rsidP="00F12068">
      <w:pPr>
        <w:rPr>
          <w:sz w:val="24"/>
          <w:szCs w:val="24"/>
        </w:rPr>
      </w:pPr>
    </w:p>
    <w:p w14:paraId="3D0AC27C" w14:textId="50A9A45E" w:rsidR="00F12068" w:rsidRPr="00254C55" w:rsidRDefault="00F12068" w:rsidP="00F12068">
      <w:pPr>
        <w:shd w:val="clear" w:color="auto" w:fill="FFFFFF"/>
        <w:rPr>
          <w:color w:val="000000"/>
          <w:sz w:val="24"/>
          <w:szCs w:val="24"/>
        </w:rPr>
      </w:pPr>
      <w:r w:rsidRPr="00254C55">
        <w:rPr>
          <w:color w:val="000000"/>
          <w:sz w:val="24"/>
          <w:szCs w:val="24"/>
        </w:rPr>
        <w:t xml:space="preserve">The following extended example is for Model 3 in which faculty hiring and promotion decisions are independent of one another.  </w:t>
      </w:r>
    </w:p>
    <w:p w14:paraId="11513521" w14:textId="15A6DA20" w:rsidR="00F12068" w:rsidRPr="00254C55" w:rsidRDefault="00F12068" w:rsidP="00F12068">
      <w:pPr>
        <w:rPr>
          <w:sz w:val="24"/>
          <w:szCs w:val="24"/>
        </w:rPr>
      </w:pPr>
    </w:p>
    <w:p w14:paraId="67DFEE1C" w14:textId="77777777" w:rsidR="00DF5686" w:rsidRPr="00254C55" w:rsidRDefault="00DF5686" w:rsidP="00F12068">
      <w:pPr>
        <w:adjustRightInd w:val="0"/>
        <w:textAlignment w:val="baseline"/>
        <w:rPr>
          <w:rFonts w:eastAsia="Times New Roman"/>
          <w:b/>
          <w:color w:val="000000"/>
          <w:sz w:val="24"/>
          <w:szCs w:val="24"/>
        </w:rPr>
      </w:pPr>
    </w:p>
    <w:p w14:paraId="1D9F742A" w14:textId="6E48AA98" w:rsidR="00E21BB5" w:rsidRPr="00254C55" w:rsidRDefault="00E21BB5" w:rsidP="00E21BB5">
      <w:pPr>
        <w:adjustRightInd w:val="0"/>
        <w:textAlignment w:val="baseline"/>
        <w:rPr>
          <w:rFonts w:eastAsia="Times New Roman"/>
          <w:b/>
          <w:color w:val="000000"/>
          <w:spacing w:val="8"/>
          <w:sz w:val="24"/>
          <w:szCs w:val="24"/>
        </w:rPr>
      </w:pPr>
      <w:r w:rsidRPr="00254C55">
        <w:rPr>
          <w:rFonts w:eastAsia="Times New Roman"/>
          <w:b/>
          <w:color w:val="000000"/>
          <w:spacing w:val="8"/>
          <w:sz w:val="24"/>
          <w:szCs w:val="24"/>
        </w:rPr>
        <w:t>3.1</w:t>
      </w:r>
      <w:r w:rsidR="002D3DEB">
        <w:rPr>
          <w:rFonts w:eastAsia="Times New Roman"/>
          <w:b/>
          <w:color w:val="000000"/>
          <w:spacing w:val="8"/>
          <w:sz w:val="24"/>
          <w:szCs w:val="24"/>
        </w:rPr>
        <w:tab/>
      </w:r>
      <w:r w:rsidRPr="00254C55">
        <w:rPr>
          <w:rFonts w:eastAsia="Times New Roman"/>
          <w:b/>
          <w:color w:val="000000"/>
          <w:spacing w:val="8"/>
          <w:sz w:val="24"/>
          <w:szCs w:val="24"/>
        </w:rPr>
        <w:t>Attrition process</w:t>
      </w:r>
    </w:p>
    <w:p w14:paraId="0938316C" w14:textId="77777777" w:rsidR="00E21BB5" w:rsidRDefault="00E21BB5" w:rsidP="0092690F">
      <w:pPr>
        <w:adjustRightInd w:val="0"/>
        <w:textAlignment w:val="baseline"/>
        <w:rPr>
          <w:ins w:id="55" w:author="Lawrence, Barbara" w:date="2018-01-18T11:36:00Z"/>
          <w:rFonts w:eastAsia="Times New Roman"/>
          <w:color w:val="000000"/>
          <w:sz w:val="24"/>
        </w:rPr>
        <w:pPrChange w:id="56" w:author="Lawrence, Barbara" w:date="2018-01-18T11:36:00Z">
          <w:pPr>
            <w:adjustRightInd w:val="0"/>
            <w:spacing w:before="151" w:after="482"/>
            <w:textAlignment w:val="baseline"/>
          </w:pPr>
        </w:pPrChange>
      </w:pPr>
      <w:r w:rsidRPr="00254C55">
        <w:rPr>
          <w:rFonts w:eastAsia="Times New Roman"/>
          <w:color w:val="000000"/>
          <w:sz w:val="24"/>
          <w:szCs w:val="24"/>
        </w:rPr>
        <w:t>Each year a number of faculty leave, perhaps due to retirement, alternative job opportunities or</w:t>
      </w:r>
      <w:r>
        <w:rPr>
          <w:rFonts w:eastAsia="Times New Roman"/>
          <w:color w:val="000000"/>
          <w:sz w:val="24"/>
        </w:rPr>
        <w:t xml:space="preserve"> tenure rejection.  Attrition rates are fixed for each level and vary by gender and level. Obviously, the attrition rate is greatest for full professors, with lower attrition rates for associate and assistant professors</w:t>
      </w:r>
    </w:p>
    <w:p w14:paraId="7B8FD8BE" w14:textId="77777777" w:rsidR="0092690F" w:rsidRDefault="0092690F" w:rsidP="0092690F">
      <w:pPr>
        <w:adjustRightInd w:val="0"/>
        <w:textAlignment w:val="baseline"/>
        <w:rPr>
          <w:rFonts w:eastAsia="Times New Roman"/>
          <w:color w:val="000000"/>
          <w:sz w:val="24"/>
        </w:rPr>
        <w:pPrChange w:id="57" w:author="Lawrence, Barbara" w:date="2018-01-18T11:36:00Z">
          <w:pPr>
            <w:adjustRightInd w:val="0"/>
            <w:spacing w:before="151" w:after="482"/>
            <w:textAlignment w:val="baseline"/>
          </w:pPr>
        </w:pPrChange>
      </w:pPr>
    </w:p>
    <w:p w14:paraId="4BCCBE9F" w14:textId="77777777" w:rsidR="00E21BB5" w:rsidRDefault="00E21BB5" w:rsidP="0092690F">
      <w:pPr>
        <w:adjustRightInd w:val="0"/>
        <w:textAlignment w:val="baseline"/>
        <w:rPr>
          <w:rFonts w:eastAsia="Times New Roman"/>
          <w:color w:val="000000"/>
          <w:sz w:val="24"/>
        </w:rPr>
        <w:pPrChange w:id="58" w:author="Lawrence, Barbara" w:date="2018-01-18T11:36:00Z">
          <w:pPr>
            <w:adjustRightInd w:val="0"/>
            <w:spacing w:before="151" w:after="482"/>
            <w:textAlignment w:val="baseline"/>
          </w:pPr>
        </w:pPrChange>
      </w:pPr>
      <w:r>
        <w:rPr>
          <w:rFonts w:eastAsia="Times New Roman"/>
          <w:color w:val="000000"/>
          <w:sz w:val="24"/>
        </w:rPr>
        <w:t xml:space="preserve">The </w:t>
      </w:r>
      <w:del w:id="59" w:author="Lawrence, Barbara" w:date="2018-01-18T11:37:00Z">
        <w:r w:rsidDel="0092690F">
          <w:rPr>
            <w:rFonts w:eastAsia="Times New Roman"/>
            <w:color w:val="000000"/>
            <w:sz w:val="24"/>
          </w:rPr>
          <w:delText xml:space="preserve"> </w:delText>
        </w:r>
      </w:del>
      <w:r>
        <w:rPr>
          <w:rFonts w:eastAsia="Times New Roman"/>
          <w:color w:val="000000"/>
          <w:sz w:val="24"/>
        </w:rPr>
        <w:t xml:space="preserve">attrition rate by gender and level is denoted </w:t>
      </w:r>
      <w:proofErr w:type="spellStart"/>
      <w:r>
        <w:rPr>
          <w:rFonts w:ascii="Courier New" w:eastAsia="Courier New" w:hAnsi="Courier New"/>
          <w:i/>
          <w:color w:val="000000"/>
          <w:sz w:val="21"/>
        </w:rPr>
        <w:t>a</w:t>
      </w:r>
      <w:r>
        <w:rPr>
          <w:rFonts w:ascii="Courier New" w:eastAsia="Courier New" w:hAnsi="Courier New"/>
          <w:i/>
          <w:color w:val="000000"/>
          <w:sz w:val="16"/>
        </w:rPr>
        <w:t>r</w:t>
      </w:r>
      <w:proofErr w:type="spellEnd"/>
      <w:r>
        <w:rPr>
          <w:rFonts w:ascii="Courier New" w:eastAsia="Courier New" w:hAnsi="Courier New"/>
          <w:i/>
          <w:color w:val="000000"/>
          <w:sz w:val="16"/>
        </w:rPr>
        <w:t xml:space="preserve"> g </w:t>
      </w:r>
      <w:r>
        <w:rPr>
          <w:rFonts w:ascii="Courier New" w:eastAsia="Courier New" w:hAnsi="Courier New"/>
          <w:i/>
          <w:color w:val="000000"/>
          <w:sz w:val="21"/>
        </w:rPr>
        <w:t xml:space="preserve">E </w:t>
      </w:r>
      <w:r>
        <w:rPr>
          <w:rFonts w:ascii="Courier New" w:eastAsia="Courier New" w:hAnsi="Courier New"/>
          <w:i/>
          <w:color w:val="000000"/>
          <w:sz w:val="27"/>
        </w:rPr>
        <w:t>[</w:t>
      </w:r>
      <w:r>
        <w:rPr>
          <w:rFonts w:eastAsia="Times New Roman"/>
          <w:color w:val="000000"/>
          <w:sz w:val="24"/>
        </w:rPr>
        <w:t>0, 1</w:t>
      </w:r>
      <w:r>
        <w:rPr>
          <w:rFonts w:ascii="Courier New" w:eastAsia="Courier New" w:hAnsi="Courier New"/>
          <w:i/>
          <w:color w:val="000000"/>
          <w:sz w:val="27"/>
        </w:rPr>
        <w:t>]</w:t>
      </w:r>
      <w:r>
        <w:rPr>
          <w:rFonts w:eastAsia="Times New Roman"/>
          <w:color w:val="000000"/>
          <w:sz w:val="24"/>
        </w:rPr>
        <w:t xml:space="preserve">. Note that the attrition rate is a fixed constant and does not vary with time, meaning </w:t>
      </w:r>
      <w:proofErr w:type="spellStart"/>
      <w:r>
        <w:rPr>
          <w:rFonts w:ascii="Courier New" w:eastAsia="Courier New" w:hAnsi="Courier New"/>
          <w:i/>
          <w:color w:val="000000"/>
          <w:sz w:val="21"/>
        </w:rPr>
        <w:t>a</w:t>
      </w:r>
      <w:r>
        <w:rPr>
          <w:rFonts w:ascii="Courier New" w:eastAsia="Courier New" w:hAnsi="Courier New"/>
          <w:i/>
          <w:color w:val="000000"/>
          <w:sz w:val="21"/>
          <w:vertAlign w:val="superscript"/>
        </w:rPr>
        <w:t>r</w:t>
      </w:r>
      <w:r>
        <w:rPr>
          <w:rFonts w:ascii="Courier New" w:eastAsia="Courier New" w:hAnsi="Courier New"/>
          <w:i/>
          <w:color w:val="000000"/>
          <w:sz w:val="21"/>
          <w:vertAlign w:val="subscript"/>
        </w:rPr>
        <w:t>g</w:t>
      </w:r>
      <w:proofErr w:type="spellEnd"/>
      <w:r>
        <w:rPr>
          <w:rFonts w:ascii="Courier New" w:eastAsia="Courier New" w:hAnsi="Courier New"/>
          <w:i/>
          <w:color w:val="000000"/>
          <w:sz w:val="27"/>
        </w:rPr>
        <w:t>(</w:t>
      </w:r>
      <w:r>
        <w:rPr>
          <w:rFonts w:ascii="Courier New" w:eastAsia="Courier New" w:hAnsi="Courier New"/>
          <w:i/>
          <w:color w:val="000000"/>
          <w:sz w:val="21"/>
        </w:rPr>
        <w:t>t</w:t>
      </w:r>
      <w:r>
        <w:rPr>
          <w:rFonts w:ascii="Courier New" w:eastAsia="Courier New" w:hAnsi="Courier New"/>
          <w:i/>
          <w:color w:val="000000"/>
          <w:sz w:val="27"/>
        </w:rPr>
        <w:t xml:space="preserve">) = </w:t>
      </w:r>
      <w:r>
        <w:rPr>
          <w:rFonts w:ascii="Courier New" w:eastAsia="Courier New" w:hAnsi="Courier New"/>
          <w:i/>
          <w:color w:val="000000"/>
          <w:sz w:val="21"/>
        </w:rPr>
        <w:t>a</w:t>
      </w:r>
      <w:r>
        <w:rPr>
          <w:rFonts w:ascii="Courier New" w:eastAsia="Courier New" w:hAnsi="Courier New"/>
          <w:i/>
          <w:color w:val="000000"/>
          <w:sz w:val="21"/>
          <w:vertAlign w:val="superscript"/>
        </w:rPr>
        <w:t>r</w:t>
      </w:r>
      <w:r>
        <w:rPr>
          <w:rFonts w:ascii="Courier New" w:eastAsia="Courier New" w:hAnsi="Courier New"/>
          <w:i/>
          <w:color w:val="000000"/>
          <w:sz w:val="21"/>
          <w:vertAlign w:val="subscript"/>
        </w:rPr>
        <w:t>g</w:t>
      </w:r>
      <w:r>
        <w:rPr>
          <w:rFonts w:eastAsia="Times New Roman"/>
          <w:color w:val="000000"/>
          <w:sz w:val="24"/>
        </w:rPr>
        <w:t>.</w:t>
      </w:r>
    </w:p>
    <w:p w14:paraId="587AFB44" w14:textId="77777777" w:rsidR="0092690F" w:rsidRDefault="0092690F" w:rsidP="00E21BB5">
      <w:pPr>
        <w:adjustRightInd w:val="0"/>
        <w:ind w:firstLine="288"/>
        <w:textAlignment w:val="baseline"/>
        <w:rPr>
          <w:ins w:id="60" w:author="Lawrence, Barbara" w:date="2018-01-18T11:37:00Z"/>
          <w:rFonts w:eastAsia="Times New Roman"/>
          <w:color w:val="000000"/>
          <w:sz w:val="24"/>
        </w:rPr>
      </w:pPr>
    </w:p>
    <w:p w14:paraId="08B9B10F" w14:textId="77777777" w:rsidR="00E21BB5" w:rsidRDefault="00E21BB5" w:rsidP="0092690F">
      <w:pPr>
        <w:adjustRightInd w:val="0"/>
        <w:textAlignment w:val="baseline"/>
        <w:rPr>
          <w:ins w:id="61" w:author="Lawrence, Barbara" w:date="2018-01-18T11:37:00Z"/>
          <w:rFonts w:eastAsia="Times New Roman"/>
          <w:color w:val="000000"/>
          <w:sz w:val="24"/>
        </w:rPr>
        <w:pPrChange w:id="62" w:author="Lawrence, Barbara" w:date="2018-01-18T11:37:00Z">
          <w:pPr>
            <w:adjustRightInd w:val="0"/>
            <w:textAlignment w:val="baseline"/>
          </w:pPr>
        </w:pPrChange>
      </w:pPr>
      <w:r>
        <w:rPr>
          <w:rFonts w:eastAsia="Times New Roman"/>
          <w:color w:val="000000"/>
          <w:sz w:val="24"/>
        </w:rPr>
        <w:t>Within a given year, the number of attritions of a particular level and gender group at each level is:</w:t>
      </w:r>
    </w:p>
    <w:p w14:paraId="2D9F88BF" w14:textId="77777777" w:rsidR="0092690F" w:rsidRDefault="0092690F" w:rsidP="0092690F">
      <w:pPr>
        <w:adjustRightInd w:val="0"/>
        <w:textAlignment w:val="baseline"/>
        <w:rPr>
          <w:rFonts w:eastAsia="Times New Roman"/>
          <w:color w:val="000000"/>
          <w:sz w:val="24"/>
        </w:rPr>
        <w:pPrChange w:id="63" w:author="Lawrence, Barbara" w:date="2018-01-18T11:37:00Z">
          <w:pPr>
            <w:adjustRightInd w:val="0"/>
            <w:textAlignment w:val="baseline"/>
          </w:pPr>
        </w:pPrChange>
      </w:pPr>
    </w:p>
    <w:p w14:paraId="56CA3103" w14:textId="77777777" w:rsidR="00E21BB5" w:rsidRDefault="00E21BB5" w:rsidP="0092690F">
      <w:pPr>
        <w:tabs>
          <w:tab w:val="right" w:pos="9360"/>
        </w:tabs>
        <w:adjustRightInd w:val="0"/>
        <w:textAlignment w:val="baseline"/>
        <w:rPr>
          <w:rFonts w:eastAsia="Times New Roman"/>
          <w:color w:val="000000"/>
          <w:sz w:val="24"/>
        </w:rPr>
        <w:pPrChange w:id="64" w:author="Lawrence, Barbara" w:date="2018-01-18T11:37:00Z">
          <w:pPr>
            <w:tabs>
              <w:tab w:val="right" w:pos="9360"/>
            </w:tabs>
            <w:adjustRightInd w:val="0"/>
            <w:spacing w:before="253"/>
            <w:textAlignment w:val="baseline"/>
          </w:pPr>
        </w:pPrChange>
      </w:pPr>
      <w:r>
        <w:rPr>
          <w:rFonts w:eastAsia="Times New Roman"/>
          <w:color w:val="000000"/>
          <w:sz w:val="24"/>
        </w:rPr>
        <w:t xml:space="preserve">Number of professor attritions at gender g, level r, in time </w:t>
      </w:r>
      <w:proofErr w:type="spellStart"/>
      <w:r>
        <w:rPr>
          <w:rFonts w:eastAsia="Times New Roman"/>
          <w:color w:val="000000"/>
          <w:sz w:val="24"/>
        </w:rPr>
        <w:t>t</w:t>
      </w:r>
      <w:proofErr w:type="spellEnd"/>
      <w:r>
        <w:rPr>
          <w:rFonts w:eastAsia="Times New Roman"/>
          <w:color w:val="000000"/>
          <w:sz w:val="24"/>
        </w:rPr>
        <w:t xml:space="preserve"> </w:t>
      </w:r>
      <w:r>
        <w:rPr>
          <w:rFonts w:ascii="Courier New" w:eastAsia="Courier New" w:hAnsi="Courier New"/>
          <w:i/>
          <w:color w:val="000000"/>
          <w:sz w:val="27"/>
        </w:rPr>
        <w:t xml:space="preserve">= </w:t>
      </w:r>
      <w:proofErr w:type="spellStart"/>
      <w:r>
        <w:rPr>
          <w:rFonts w:ascii="Courier New" w:eastAsia="Courier New" w:hAnsi="Courier New"/>
          <w:i/>
          <w:color w:val="000000"/>
          <w:sz w:val="21"/>
        </w:rPr>
        <w:t>a</w:t>
      </w:r>
      <w:r>
        <w:rPr>
          <w:rFonts w:ascii="Courier New" w:eastAsia="Courier New" w:hAnsi="Courier New"/>
          <w:i/>
          <w:color w:val="000000"/>
          <w:sz w:val="21"/>
          <w:vertAlign w:val="superscript"/>
        </w:rPr>
        <w:t>r</w:t>
      </w:r>
      <w:r>
        <w:rPr>
          <w:rFonts w:ascii="Courier New" w:eastAsia="Courier New" w:hAnsi="Courier New"/>
          <w:i/>
          <w:color w:val="000000"/>
          <w:sz w:val="21"/>
          <w:vertAlign w:val="subscript"/>
        </w:rPr>
        <w:t>g</w:t>
      </w:r>
      <w:proofErr w:type="spellEnd"/>
      <w:r>
        <w:rPr>
          <w:rFonts w:ascii="Courier New" w:eastAsia="Courier New" w:hAnsi="Courier New"/>
          <w:i/>
          <w:color w:val="000000"/>
          <w:sz w:val="21"/>
        </w:rPr>
        <w:t xml:space="preserve"> </w:t>
      </w:r>
      <w:proofErr w:type="spellStart"/>
      <w:r>
        <w:rPr>
          <w:rFonts w:ascii="Courier New" w:eastAsia="Courier New" w:hAnsi="Courier New"/>
          <w:i/>
          <w:color w:val="000000"/>
          <w:sz w:val="21"/>
        </w:rPr>
        <w:t>n</w:t>
      </w:r>
      <w:r>
        <w:rPr>
          <w:rFonts w:ascii="Courier New" w:eastAsia="Courier New" w:hAnsi="Courier New"/>
          <w:i/>
          <w:color w:val="000000"/>
          <w:sz w:val="21"/>
          <w:vertAlign w:val="superscript"/>
        </w:rPr>
        <w:t>r</w:t>
      </w:r>
      <w:r>
        <w:rPr>
          <w:rFonts w:ascii="Courier New" w:eastAsia="Courier New" w:hAnsi="Courier New"/>
          <w:i/>
          <w:color w:val="000000"/>
          <w:sz w:val="21"/>
          <w:vertAlign w:val="subscript"/>
        </w:rPr>
        <w:t>g</w:t>
      </w:r>
      <w:proofErr w:type="spellEnd"/>
      <w:r>
        <w:rPr>
          <w:rFonts w:ascii="Courier New" w:eastAsia="Courier New" w:hAnsi="Courier New"/>
          <w:i/>
          <w:color w:val="000000"/>
          <w:sz w:val="27"/>
        </w:rPr>
        <w:t>(</w:t>
      </w:r>
      <w:r>
        <w:rPr>
          <w:rFonts w:ascii="Courier New" w:eastAsia="Courier New" w:hAnsi="Courier New"/>
          <w:i/>
          <w:color w:val="000000"/>
          <w:sz w:val="21"/>
        </w:rPr>
        <w:t>t</w:t>
      </w:r>
      <w:r>
        <w:rPr>
          <w:rFonts w:ascii="Courier New" w:eastAsia="Courier New" w:hAnsi="Courier New"/>
          <w:i/>
          <w:color w:val="000000"/>
          <w:sz w:val="27"/>
        </w:rPr>
        <w:t>)</w:t>
      </w:r>
      <w:r>
        <w:rPr>
          <w:rFonts w:ascii="Courier New" w:eastAsia="Courier New" w:hAnsi="Courier New"/>
          <w:i/>
          <w:color w:val="000000"/>
          <w:sz w:val="27"/>
        </w:rPr>
        <w:tab/>
      </w:r>
      <w:r>
        <w:rPr>
          <w:rFonts w:eastAsia="Times New Roman"/>
          <w:color w:val="000000"/>
          <w:sz w:val="24"/>
        </w:rPr>
        <w:t>(7)</w:t>
      </w:r>
    </w:p>
    <w:p w14:paraId="5C4DD7C9" w14:textId="77777777" w:rsidR="0092690F" w:rsidRDefault="0092690F" w:rsidP="0092690F">
      <w:pPr>
        <w:adjustRightInd w:val="0"/>
        <w:textAlignment w:val="baseline"/>
        <w:rPr>
          <w:ins w:id="65" w:author="Lawrence, Barbara" w:date="2018-01-18T11:37:00Z"/>
          <w:rFonts w:eastAsia="Times New Roman"/>
          <w:color w:val="000000"/>
          <w:sz w:val="24"/>
        </w:rPr>
        <w:pPrChange w:id="66" w:author="Lawrence, Barbara" w:date="2018-01-18T11:37:00Z">
          <w:pPr>
            <w:adjustRightInd w:val="0"/>
            <w:spacing w:before="496"/>
            <w:textAlignment w:val="baseline"/>
          </w:pPr>
        </w:pPrChange>
      </w:pPr>
    </w:p>
    <w:p w14:paraId="25C73282" w14:textId="77777777" w:rsidR="00E21BB5" w:rsidRDefault="00E21BB5" w:rsidP="0092690F">
      <w:pPr>
        <w:adjustRightInd w:val="0"/>
        <w:textAlignment w:val="baseline"/>
        <w:rPr>
          <w:rFonts w:eastAsia="Times New Roman"/>
          <w:color w:val="000000"/>
          <w:sz w:val="24"/>
        </w:rPr>
        <w:pPrChange w:id="67" w:author="Lawrence, Barbara" w:date="2018-01-18T11:37:00Z">
          <w:pPr>
            <w:adjustRightInd w:val="0"/>
            <w:spacing w:before="496"/>
            <w:textAlignment w:val="baseline"/>
          </w:pPr>
        </w:pPrChange>
      </w:pPr>
      <w:r>
        <w:rPr>
          <w:rFonts w:eastAsia="Times New Roman"/>
          <w:color w:val="000000"/>
          <w:sz w:val="24"/>
        </w:rPr>
        <w:t>for example, the number of attritions of female assistant professors in a given year would be:</w:t>
      </w:r>
    </w:p>
    <w:p w14:paraId="315C100A" w14:textId="77777777" w:rsidR="0092690F" w:rsidRDefault="0092690F" w:rsidP="0092690F">
      <w:pPr>
        <w:tabs>
          <w:tab w:val="right" w:pos="9360"/>
        </w:tabs>
        <w:adjustRightInd w:val="0"/>
        <w:textAlignment w:val="baseline"/>
        <w:rPr>
          <w:ins w:id="68" w:author="Lawrence, Barbara" w:date="2018-01-18T11:37:00Z"/>
          <w:rFonts w:eastAsia="Times New Roman"/>
          <w:color w:val="000000"/>
          <w:sz w:val="24"/>
        </w:rPr>
        <w:pPrChange w:id="69" w:author="Lawrence, Barbara" w:date="2018-01-18T11:37:00Z">
          <w:pPr>
            <w:tabs>
              <w:tab w:val="right" w:pos="9360"/>
            </w:tabs>
            <w:adjustRightInd w:val="0"/>
            <w:spacing w:before="254"/>
            <w:textAlignment w:val="baseline"/>
          </w:pPr>
        </w:pPrChange>
      </w:pPr>
    </w:p>
    <w:p w14:paraId="65E966B6" w14:textId="77777777" w:rsidR="00E21BB5" w:rsidRDefault="00E21BB5" w:rsidP="0092690F">
      <w:pPr>
        <w:tabs>
          <w:tab w:val="right" w:pos="9360"/>
        </w:tabs>
        <w:adjustRightInd w:val="0"/>
        <w:textAlignment w:val="baseline"/>
        <w:rPr>
          <w:rFonts w:eastAsia="Times New Roman"/>
          <w:color w:val="000000"/>
          <w:sz w:val="24"/>
        </w:rPr>
        <w:pPrChange w:id="70" w:author="Lawrence, Barbara" w:date="2018-01-18T11:37:00Z">
          <w:pPr>
            <w:tabs>
              <w:tab w:val="right" w:pos="9360"/>
            </w:tabs>
            <w:adjustRightInd w:val="0"/>
            <w:spacing w:before="254"/>
            <w:textAlignment w:val="baseline"/>
          </w:pPr>
        </w:pPrChange>
      </w:pPr>
      <w:r>
        <w:rPr>
          <w:rFonts w:eastAsia="Times New Roman"/>
          <w:color w:val="000000"/>
          <w:sz w:val="24"/>
        </w:rPr>
        <w:t xml:space="preserve">Number of female assistant professor attritions at time t </w:t>
      </w:r>
      <w:r>
        <w:rPr>
          <w:rFonts w:ascii="Courier New" w:eastAsia="Courier New" w:hAnsi="Courier New"/>
          <w:i/>
          <w:color w:val="000000"/>
          <w:sz w:val="27"/>
        </w:rPr>
        <w:t xml:space="preserve">= </w:t>
      </w:r>
      <w:r>
        <w:rPr>
          <w:rFonts w:ascii="Courier New" w:eastAsia="Courier New" w:hAnsi="Courier New"/>
          <w:i/>
          <w:color w:val="000000"/>
          <w:sz w:val="21"/>
        </w:rPr>
        <w:t>a</w:t>
      </w:r>
      <w:r>
        <w:rPr>
          <w:rFonts w:eastAsia="Times New Roman"/>
          <w:color w:val="000000"/>
          <w:sz w:val="21"/>
          <w:vertAlign w:val="superscript"/>
        </w:rPr>
        <w:t>1</w:t>
      </w:r>
      <w:r>
        <w:rPr>
          <w:rFonts w:ascii="Courier New" w:eastAsia="Courier New" w:hAnsi="Courier New"/>
          <w:i/>
          <w:color w:val="000000"/>
          <w:sz w:val="21"/>
          <w:vertAlign w:val="subscript"/>
        </w:rPr>
        <w:t>f</w:t>
      </w:r>
      <w:r>
        <w:rPr>
          <w:rFonts w:ascii="Courier New" w:eastAsia="Courier New" w:hAnsi="Courier New"/>
          <w:i/>
          <w:color w:val="000000"/>
          <w:sz w:val="21"/>
        </w:rPr>
        <w:t xml:space="preserve"> n</w:t>
      </w:r>
      <w:r>
        <w:rPr>
          <w:rFonts w:eastAsia="Times New Roman"/>
          <w:color w:val="000000"/>
          <w:sz w:val="21"/>
          <w:vertAlign w:val="superscript"/>
        </w:rPr>
        <w:t>1</w:t>
      </w:r>
      <w:r>
        <w:rPr>
          <w:rFonts w:ascii="Courier New" w:eastAsia="Courier New" w:hAnsi="Courier New"/>
          <w:i/>
          <w:color w:val="000000"/>
          <w:sz w:val="21"/>
          <w:vertAlign w:val="subscript"/>
        </w:rPr>
        <w:t>f</w:t>
      </w:r>
      <w:r>
        <w:rPr>
          <w:rFonts w:ascii="Courier New" w:eastAsia="Courier New" w:hAnsi="Courier New"/>
          <w:i/>
          <w:color w:val="000000"/>
          <w:sz w:val="27"/>
        </w:rPr>
        <w:t xml:space="preserve"> (</w:t>
      </w:r>
      <w:r>
        <w:rPr>
          <w:rFonts w:ascii="Courier New" w:eastAsia="Courier New" w:hAnsi="Courier New"/>
          <w:i/>
          <w:color w:val="000000"/>
          <w:sz w:val="21"/>
        </w:rPr>
        <w:t>t</w:t>
      </w:r>
      <w:r>
        <w:rPr>
          <w:rFonts w:ascii="Courier New" w:eastAsia="Courier New" w:hAnsi="Courier New"/>
          <w:i/>
          <w:color w:val="000000"/>
          <w:sz w:val="27"/>
        </w:rPr>
        <w:t>)</w:t>
      </w:r>
      <w:r>
        <w:rPr>
          <w:rFonts w:ascii="Courier New" w:eastAsia="Courier New" w:hAnsi="Courier New"/>
          <w:i/>
          <w:color w:val="000000"/>
          <w:sz w:val="27"/>
        </w:rPr>
        <w:tab/>
      </w:r>
      <w:r>
        <w:rPr>
          <w:rFonts w:eastAsia="Times New Roman"/>
          <w:color w:val="000000"/>
          <w:sz w:val="24"/>
        </w:rPr>
        <w:t>(8)</w:t>
      </w:r>
    </w:p>
    <w:p w14:paraId="46164AE1" w14:textId="732F056F" w:rsidR="00E21BB5" w:rsidRDefault="00E21BB5" w:rsidP="0092690F">
      <w:pPr>
        <w:adjustRightInd w:val="0"/>
        <w:spacing w:before="491"/>
        <w:textAlignment w:val="baseline"/>
        <w:rPr>
          <w:rFonts w:eastAsia="Times New Roman"/>
          <w:color w:val="000000"/>
          <w:sz w:val="24"/>
        </w:rPr>
      </w:pPr>
      <w:r>
        <w:rPr>
          <w:rFonts w:eastAsia="Times New Roman"/>
          <w:color w:val="000000"/>
          <w:sz w:val="24"/>
        </w:rPr>
        <w:lastRenderedPageBreak/>
        <w:t>Thus</w:t>
      </w:r>
      <w:ins w:id="71" w:author="Lawrence, Barbara" w:date="2018-01-18T11:37:00Z">
        <w:r w:rsidR="0092690F">
          <w:rPr>
            <w:rFonts w:eastAsia="Times New Roman"/>
            <w:color w:val="000000"/>
            <w:sz w:val="24"/>
          </w:rPr>
          <w:t>,</w:t>
        </w:r>
      </w:ins>
      <w:r>
        <w:rPr>
          <w:rFonts w:eastAsia="Times New Roman"/>
          <w:color w:val="000000"/>
          <w:sz w:val="24"/>
        </w:rPr>
        <w:t xml:space="preserve"> the total number </w:t>
      </w:r>
      <w:del w:id="72" w:author="Lawrence, Barbara" w:date="2018-01-18T11:38:00Z">
        <w:r w:rsidDel="00FF4557">
          <w:rPr>
            <w:rFonts w:eastAsia="Times New Roman"/>
            <w:color w:val="000000"/>
            <w:sz w:val="24"/>
          </w:rPr>
          <w:delText>of attritions</w:delText>
        </w:r>
      </w:del>
      <w:ins w:id="73" w:author="Lawrence, Barbara" w:date="2018-01-18T11:38:00Z">
        <w:r w:rsidR="00FF4557">
          <w:rPr>
            <w:rFonts w:eastAsia="Times New Roman"/>
            <w:color w:val="000000"/>
            <w:sz w:val="24"/>
          </w:rPr>
          <w:t>who leave</w:t>
        </w:r>
      </w:ins>
      <w:del w:id="74" w:author="Lawrence, Barbara" w:date="2018-01-18T11:38:00Z">
        <w:r w:rsidDel="00FF4557">
          <w:rPr>
            <w:rFonts w:eastAsia="Times New Roman"/>
            <w:color w:val="000000"/>
            <w:sz w:val="24"/>
          </w:rPr>
          <w:delText xml:space="preserve"> at</w:delText>
        </w:r>
      </w:del>
      <w:r>
        <w:rPr>
          <w:rFonts w:eastAsia="Times New Roman"/>
          <w:color w:val="000000"/>
          <w:sz w:val="24"/>
        </w:rPr>
        <w:t xml:space="preserve"> a given level is equal to the sum of female and male attrition at that level.</w:t>
      </w:r>
    </w:p>
    <w:p w14:paraId="60436FC1" w14:textId="1B84E6C1" w:rsidR="00E21BB5" w:rsidRDefault="00E21BB5" w:rsidP="00E21BB5">
      <w:pPr>
        <w:tabs>
          <w:tab w:val="right" w:pos="9360"/>
        </w:tabs>
        <w:adjustRightInd w:val="0"/>
        <w:spacing w:before="252"/>
        <w:textAlignment w:val="baseline"/>
        <w:rPr>
          <w:rFonts w:eastAsia="Times New Roman"/>
          <w:color w:val="000000"/>
          <w:spacing w:val="-4"/>
          <w:sz w:val="24"/>
        </w:rPr>
      </w:pPr>
      <w:r>
        <w:rPr>
          <w:rFonts w:eastAsia="Times New Roman"/>
          <w:color w:val="000000"/>
          <w:spacing w:val="-4"/>
          <w:sz w:val="24"/>
        </w:rPr>
        <w:t xml:space="preserve">Total number of </w:t>
      </w:r>
      <w:del w:id="75" w:author="Lawrence, Barbara" w:date="2018-01-18T11:38:00Z">
        <w:r w:rsidDel="00703FC8">
          <w:rPr>
            <w:rFonts w:eastAsia="Times New Roman"/>
            <w:color w:val="000000"/>
            <w:spacing w:val="-4"/>
            <w:sz w:val="24"/>
          </w:rPr>
          <w:delText xml:space="preserve">attritions </w:delText>
        </w:r>
      </w:del>
      <w:ins w:id="76" w:author="Lawrence, Barbara" w:date="2018-01-18T11:38:00Z">
        <w:r w:rsidR="00703FC8">
          <w:rPr>
            <w:rFonts w:eastAsia="Times New Roman"/>
            <w:color w:val="000000"/>
            <w:spacing w:val="-4"/>
            <w:sz w:val="24"/>
          </w:rPr>
          <w:t>who leave</w:t>
        </w:r>
        <w:r w:rsidR="00703FC8">
          <w:rPr>
            <w:rFonts w:eastAsia="Times New Roman"/>
            <w:color w:val="000000"/>
            <w:spacing w:val="-4"/>
            <w:sz w:val="24"/>
          </w:rPr>
          <w:t xml:space="preserve"> </w:t>
        </w:r>
      </w:ins>
      <w:r>
        <w:rPr>
          <w:rFonts w:eastAsia="Times New Roman"/>
          <w:color w:val="000000"/>
          <w:spacing w:val="-4"/>
          <w:sz w:val="24"/>
        </w:rPr>
        <w:t xml:space="preserve">at level r in year t </w:t>
      </w:r>
      <w:r>
        <w:rPr>
          <w:rFonts w:ascii="Courier New" w:eastAsia="Courier New" w:hAnsi="Courier New"/>
          <w:i/>
          <w:color w:val="000000"/>
          <w:spacing w:val="-4"/>
          <w:sz w:val="27"/>
        </w:rPr>
        <w:t xml:space="preserve">= </w:t>
      </w:r>
      <w:proofErr w:type="spellStart"/>
      <w:r>
        <w:rPr>
          <w:rFonts w:ascii="Courier New" w:eastAsia="Courier New" w:hAnsi="Courier New"/>
          <w:i/>
          <w:color w:val="000000"/>
          <w:spacing w:val="-4"/>
          <w:sz w:val="21"/>
        </w:rPr>
        <w:t>a</w:t>
      </w:r>
      <w:r>
        <w:rPr>
          <w:rFonts w:ascii="Courier New" w:eastAsia="Courier New" w:hAnsi="Courier New"/>
          <w:i/>
          <w:color w:val="000000"/>
          <w:spacing w:val="-4"/>
          <w:sz w:val="21"/>
          <w:vertAlign w:val="superscript"/>
        </w:rPr>
        <w:t>r</w:t>
      </w:r>
      <w:r>
        <w:rPr>
          <w:rFonts w:ascii="Courier New" w:eastAsia="Courier New" w:hAnsi="Courier New"/>
          <w:i/>
          <w:color w:val="000000"/>
          <w:spacing w:val="-4"/>
          <w:sz w:val="21"/>
          <w:vertAlign w:val="subscript"/>
        </w:rPr>
        <w:t>f</w:t>
      </w:r>
      <w:proofErr w:type="spellEnd"/>
      <w:r>
        <w:rPr>
          <w:rFonts w:ascii="Courier New" w:eastAsia="Courier New" w:hAnsi="Courier New"/>
          <w:i/>
          <w:color w:val="000000"/>
          <w:spacing w:val="-4"/>
          <w:sz w:val="21"/>
        </w:rPr>
        <w:t xml:space="preserve"> </w:t>
      </w:r>
      <w:proofErr w:type="spellStart"/>
      <w:r>
        <w:rPr>
          <w:rFonts w:ascii="Courier New" w:eastAsia="Courier New" w:hAnsi="Courier New"/>
          <w:i/>
          <w:color w:val="000000"/>
          <w:spacing w:val="-4"/>
          <w:sz w:val="21"/>
        </w:rPr>
        <w:t>n</w:t>
      </w:r>
      <w:r>
        <w:rPr>
          <w:rFonts w:ascii="Courier New" w:eastAsia="Courier New" w:hAnsi="Courier New"/>
          <w:i/>
          <w:color w:val="000000"/>
          <w:spacing w:val="-4"/>
          <w:sz w:val="21"/>
          <w:vertAlign w:val="superscript"/>
        </w:rPr>
        <w:t>r</w:t>
      </w:r>
      <w:r>
        <w:rPr>
          <w:rFonts w:ascii="Courier New" w:eastAsia="Courier New" w:hAnsi="Courier New"/>
          <w:i/>
          <w:color w:val="000000"/>
          <w:spacing w:val="-4"/>
          <w:sz w:val="21"/>
          <w:vertAlign w:val="subscript"/>
        </w:rPr>
        <w:t>f</w:t>
      </w:r>
      <w:proofErr w:type="spellEnd"/>
      <w:r>
        <w:rPr>
          <w:rFonts w:ascii="Courier New" w:eastAsia="Courier New" w:hAnsi="Courier New"/>
          <w:i/>
          <w:color w:val="000000"/>
          <w:spacing w:val="-4"/>
          <w:sz w:val="27"/>
        </w:rPr>
        <w:t xml:space="preserve"> (</w:t>
      </w:r>
      <w:r>
        <w:rPr>
          <w:rFonts w:ascii="Courier New" w:eastAsia="Courier New" w:hAnsi="Courier New"/>
          <w:i/>
          <w:color w:val="000000"/>
          <w:spacing w:val="-4"/>
          <w:sz w:val="21"/>
        </w:rPr>
        <w:t>t</w:t>
      </w:r>
      <w:r>
        <w:rPr>
          <w:rFonts w:ascii="Courier New" w:eastAsia="Courier New" w:hAnsi="Courier New"/>
          <w:i/>
          <w:color w:val="000000"/>
          <w:spacing w:val="-4"/>
          <w:sz w:val="27"/>
        </w:rPr>
        <w:t xml:space="preserve">) + </w:t>
      </w:r>
      <w:r>
        <w:rPr>
          <w:rFonts w:ascii="Courier New" w:eastAsia="Courier New" w:hAnsi="Courier New"/>
          <w:i/>
          <w:color w:val="000000"/>
          <w:spacing w:val="-4"/>
          <w:sz w:val="21"/>
        </w:rPr>
        <w:t>a</w:t>
      </w:r>
      <w:r>
        <w:rPr>
          <w:rFonts w:ascii="Courier New" w:eastAsia="Courier New" w:hAnsi="Courier New"/>
          <w:i/>
          <w:color w:val="000000"/>
          <w:spacing w:val="-4"/>
          <w:sz w:val="21"/>
          <w:vertAlign w:val="superscript"/>
        </w:rPr>
        <w:t>r</w:t>
      </w:r>
      <w:r>
        <w:rPr>
          <w:rFonts w:ascii="Courier New" w:eastAsia="Courier New" w:hAnsi="Courier New"/>
          <w:i/>
          <w:color w:val="000000"/>
          <w:spacing w:val="-4"/>
          <w:sz w:val="21"/>
          <w:vertAlign w:val="subscript"/>
        </w:rPr>
        <w:t>m</w:t>
      </w:r>
      <w:r>
        <w:rPr>
          <w:rFonts w:ascii="Courier New" w:eastAsia="Courier New" w:hAnsi="Courier New"/>
          <w:i/>
          <w:color w:val="000000"/>
          <w:spacing w:val="-4"/>
          <w:sz w:val="21"/>
        </w:rPr>
        <w:t xml:space="preserve"> </w:t>
      </w:r>
      <w:proofErr w:type="spellStart"/>
      <w:r>
        <w:rPr>
          <w:rFonts w:ascii="Courier New" w:eastAsia="Courier New" w:hAnsi="Courier New"/>
          <w:i/>
          <w:color w:val="000000"/>
          <w:spacing w:val="-4"/>
          <w:sz w:val="21"/>
        </w:rPr>
        <w:t>n</w:t>
      </w:r>
      <w:r>
        <w:rPr>
          <w:rFonts w:ascii="Courier New" w:eastAsia="Courier New" w:hAnsi="Courier New"/>
          <w:i/>
          <w:color w:val="000000"/>
          <w:spacing w:val="-4"/>
          <w:sz w:val="21"/>
          <w:vertAlign w:val="superscript"/>
        </w:rPr>
        <w:t>r</w:t>
      </w:r>
      <w:r>
        <w:rPr>
          <w:rFonts w:ascii="Courier New" w:eastAsia="Courier New" w:hAnsi="Courier New"/>
          <w:i/>
          <w:color w:val="000000"/>
          <w:spacing w:val="-4"/>
          <w:sz w:val="21"/>
          <w:vertAlign w:val="subscript"/>
        </w:rPr>
        <w:t>m</w:t>
      </w:r>
      <w:proofErr w:type="spellEnd"/>
      <w:r>
        <w:rPr>
          <w:rFonts w:ascii="Courier New" w:eastAsia="Courier New" w:hAnsi="Courier New"/>
          <w:i/>
          <w:color w:val="000000"/>
          <w:spacing w:val="-4"/>
          <w:sz w:val="27"/>
        </w:rPr>
        <w:t>(</w:t>
      </w:r>
      <w:r>
        <w:rPr>
          <w:rFonts w:ascii="Courier New" w:eastAsia="Courier New" w:hAnsi="Courier New"/>
          <w:i/>
          <w:color w:val="000000"/>
          <w:spacing w:val="-4"/>
          <w:sz w:val="21"/>
        </w:rPr>
        <w:t>t</w:t>
      </w:r>
      <w:r>
        <w:rPr>
          <w:rFonts w:ascii="Courier New" w:eastAsia="Courier New" w:hAnsi="Courier New"/>
          <w:i/>
          <w:color w:val="000000"/>
          <w:spacing w:val="-4"/>
          <w:sz w:val="27"/>
        </w:rPr>
        <w:t>)</w:t>
      </w:r>
      <w:r>
        <w:rPr>
          <w:rFonts w:ascii="Courier New" w:eastAsia="Courier New" w:hAnsi="Courier New"/>
          <w:i/>
          <w:color w:val="000000"/>
          <w:spacing w:val="-4"/>
          <w:sz w:val="27"/>
        </w:rPr>
        <w:tab/>
      </w:r>
      <w:r>
        <w:rPr>
          <w:rFonts w:eastAsia="Times New Roman"/>
          <w:color w:val="000000"/>
          <w:spacing w:val="-4"/>
          <w:sz w:val="24"/>
        </w:rPr>
        <w:t>(9)</w:t>
      </w:r>
    </w:p>
    <w:p w14:paraId="50175D08" w14:textId="77777777" w:rsidR="0092690F" w:rsidRDefault="0092690F" w:rsidP="0092690F">
      <w:pPr>
        <w:adjustRightInd w:val="0"/>
        <w:textAlignment w:val="baseline"/>
        <w:rPr>
          <w:ins w:id="77" w:author="Lawrence, Barbara" w:date="2018-01-18T11:36:00Z"/>
          <w:rFonts w:eastAsia="Times New Roman"/>
          <w:b/>
          <w:color w:val="000000"/>
          <w:spacing w:val="8"/>
          <w:sz w:val="25"/>
        </w:rPr>
        <w:pPrChange w:id="78" w:author="Lawrence, Barbara" w:date="2018-01-18T11:36:00Z">
          <w:pPr>
            <w:adjustRightInd w:val="0"/>
            <w:spacing w:before="685"/>
            <w:textAlignment w:val="baseline"/>
          </w:pPr>
        </w:pPrChange>
      </w:pPr>
    </w:p>
    <w:p w14:paraId="16232D09" w14:textId="2C4B0257" w:rsidR="00E21BB5" w:rsidRDefault="00E21BB5" w:rsidP="00FB2F6D">
      <w:pPr>
        <w:adjustRightInd w:val="0"/>
        <w:textAlignment w:val="baseline"/>
        <w:rPr>
          <w:rFonts w:eastAsia="Times New Roman"/>
          <w:b/>
          <w:color w:val="000000"/>
          <w:spacing w:val="8"/>
          <w:sz w:val="25"/>
        </w:rPr>
        <w:pPrChange w:id="79" w:author="Lawrence, Barbara" w:date="2018-01-18T11:39:00Z">
          <w:pPr>
            <w:adjustRightInd w:val="0"/>
            <w:spacing w:before="685"/>
            <w:textAlignment w:val="baseline"/>
          </w:pPr>
        </w:pPrChange>
      </w:pPr>
      <w:r>
        <w:rPr>
          <w:rFonts w:eastAsia="Times New Roman"/>
          <w:b/>
          <w:color w:val="000000"/>
          <w:spacing w:val="8"/>
          <w:sz w:val="25"/>
        </w:rPr>
        <w:t>3.2</w:t>
      </w:r>
      <w:r w:rsidR="002D3DEB">
        <w:rPr>
          <w:rFonts w:eastAsia="Times New Roman"/>
          <w:b/>
          <w:color w:val="000000"/>
          <w:spacing w:val="8"/>
          <w:sz w:val="25"/>
        </w:rPr>
        <w:tab/>
      </w:r>
      <w:r>
        <w:rPr>
          <w:rFonts w:eastAsia="Times New Roman"/>
          <w:b/>
          <w:color w:val="000000"/>
          <w:spacing w:val="8"/>
          <w:sz w:val="25"/>
        </w:rPr>
        <w:t>Promotion process</w:t>
      </w:r>
    </w:p>
    <w:p w14:paraId="5E8377A7" w14:textId="126476C4" w:rsidR="00E21BB5" w:rsidRDefault="00E21BB5" w:rsidP="00FE6CB5">
      <w:pPr>
        <w:adjustRightInd w:val="0"/>
        <w:textAlignment w:val="baseline"/>
        <w:rPr>
          <w:ins w:id="80" w:author="Lawrence, Barbara" w:date="2018-01-18T11:38:00Z"/>
          <w:rFonts w:eastAsia="Times New Roman"/>
          <w:color w:val="000000"/>
          <w:spacing w:val="-2"/>
          <w:sz w:val="24"/>
        </w:rPr>
        <w:pPrChange w:id="81" w:author="Lawrence, Barbara" w:date="2018-01-18T11:38:00Z">
          <w:pPr>
            <w:adjustRightInd w:val="0"/>
            <w:spacing w:before="191"/>
            <w:textAlignment w:val="baseline"/>
          </w:pPr>
        </w:pPrChange>
      </w:pPr>
      <w:r>
        <w:rPr>
          <w:rFonts w:eastAsia="Times New Roman"/>
          <w:color w:val="000000"/>
          <w:spacing w:val="-2"/>
          <w:sz w:val="24"/>
        </w:rPr>
        <w:t xml:space="preserve">Each year a portion of the faculty at the assistant and associate levels are promoted.  The promotion rate is fixed by the department’s average rate and invariant over time. </w:t>
      </w:r>
      <w:ins w:id="82" w:author="Lawrence, Barbara" w:date="2018-01-18T11:39:00Z">
        <w:r w:rsidR="00FE6CB5">
          <w:rPr>
            <w:rFonts w:eastAsia="Times New Roman"/>
            <w:color w:val="000000"/>
            <w:spacing w:val="-2"/>
            <w:sz w:val="24"/>
          </w:rPr>
          <w:t xml:space="preserve"> </w:t>
        </w:r>
      </w:ins>
      <w:r>
        <w:rPr>
          <w:rFonts w:eastAsia="Times New Roman"/>
          <w:color w:val="000000"/>
          <w:spacing w:val="-2"/>
          <w:sz w:val="24"/>
        </w:rPr>
        <w:t xml:space="preserve">The promotion rate is denoted by </w:t>
      </w:r>
      <w:proofErr w:type="spellStart"/>
      <w:r>
        <w:rPr>
          <w:rFonts w:ascii="Courier New" w:eastAsia="Courier New" w:hAnsi="Courier New"/>
          <w:i/>
          <w:color w:val="000000"/>
          <w:spacing w:val="-2"/>
          <w:sz w:val="21"/>
        </w:rPr>
        <w:t>p</w:t>
      </w:r>
      <w:r>
        <w:rPr>
          <w:rFonts w:ascii="Courier New" w:eastAsia="Courier New" w:hAnsi="Courier New"/>
          <w:i/>
          <w:color w:val="000000"/>
          <w:spacing w:val="-2"/>
          <w:sz w:val="21"/>
          <w:vertAlign w:val="superscript"/>
        </w:rPr>
        <w:t>r</w:t>
      </w:r>
      <w:r>
        <w:rPr>
          <w:rFonts w:ascii="Courier New" w:eastAsia="Courier New" w:hAnsi="Courier New"/>
          <w:i/>
          <w:color w:val="000000"/>
          <w:spacing w:val="-2"/>
          <w:sz w:val="21"/>
          <w:vertAlign w:val="subscript"/>
        </w:rPr>
        <w:t>g</w:t>
      </w:r>
      <w:proofErr w:type="spellEnd"/>
      <w:r>
        <w:rPr>
          <w:rFonts w:ascii="Courier New" w:eastAsia="Courier New" w:hAnsi="Courier New"/>
          <w:i/>
          <w:color w:val="000000"/>
          <w:spacing w:val="-2"/>
          <w:sz w:val="21"/>
        </w:rPr>
        <w:t xml:space="preserve"> E </w:t>
      </w:r>
      <w:r>
        <w:rPr>
          <w:rFonts w:ascii="Courier New" w:eastAsia="Courier New" w:hAnsi="Courier New"/>
          <w:i/>
          <w:color w:val="000000"/>
          <w:spacing w:val="-2"/>
          <w:sz w:val="27"/>
        </w:rPr>
        <w:t>[</w:t>
      </w:r>
      <w:r>
        <w:rPr>
          <w:rFonts w:eastAsia="Times New Roman"/>
          <w:color w:val="000000"/>
          <w:spacing w:val="-2"/>
          <w:sz w:val="24"/>
        </w:rPr>
        <w:t>0, 1</w:t>
      </w:r>
      <w:r>
        <w:rPr>
          <w:rFonts w:ascii="Courier New" w:eastAsia="Courier New" w:hAnsi="Courier New"/>
          <w:i/>
          <w:color w:val="000000"/>
          <w:spacing w:val="-2"/>
          <w:sz w:val="27"/>
        </w:rPr>
        <w:t>]</w:t>
      </w:r>
      <w:r>
        <w:rPr>
          <w:rFonts w:eastAsia="Times New Roman"/>
          <w:color w:val="000000"/>
          <w:spacing w:val="-2"/>
          <w:sz w:val="24"/>
        </w:rPr>
        <w:t xml:space="preserve">, where </w:t>
      </w:r>
      <w:r>
        <w:rPr>
          <w:rFonts w:ascii="Courier New" w:eastAsia="Courier New" w:hAnsi="Courier New"/>
          <w:i/>
          <w:color w:val="000000"/>
          <w:spacing w:val="-2"/>
          <w:sz w:val="21"/>
        </w:rPr>
        <w:t xml:space="preserve">r </w:t>
      </w:r>
      <w:r>
        <w:rPr>
          <w:rFonts w:eastAsia="Times New Roman"/>
          <w:color w:val="000000"/>
          <w:spacing w:val="-2"/>
          <w:sz w:val="24"/>
        </w:rPr>
        <w:t xml:space="preserve">represents the current level of the professor and </w:t>
      </w:r>
      <w:r>
        <w:rPr>
          <w:rFonts w:ascii="Courier New" w:eastAsia="Courier New" w:hAnsi="Courier New"/>
          <w:i/>
          <w:color w:val="000000"/>
          <w:spacing w:val="-2"/>
          <w:sz w:val="21"/>
        </w:rPr>
        <w:t xml:space="preserve">g </w:t>
      </w:r>
      <w:r>
        <w:rPr>
          <w:rFonts w:eastAsia="Times New Roman"/>
          <w:color w:val="000000"/>
          <w:spacing w:val="-2"/>
          <w:sz w:val="24"/>
        </w:rPr>
        <w:t xml:space="preserve">the gender. </w:t>
      </w:r>
      <w:proofErr w:type="gramStart"/>
      <w:r>
        <w:rPr>
          <w:rFonts w:eastAsia="Times New Roman"/>
          <w:color w:val="000000"/>
          <w:spacing w:val="-2"/>
          <w:sz w:val="24"/>
        </w:rPr>
        <w:t>Thus</w:t>
      </w:r>
      <w:proofErr w:type="gramEnd"/>
      <w:r>
        <w:rPr>
          <w:rFonts w:eastAsia="Times New Roman"/>
          <w:color w:val="000000"/>
          <w:spacing w:val="-2"/>
          <w:sz w:val="24"/>
        </w:rPr>
        <w:t xml:space="preserve"> </w:t>
      </w:r>
      <w:r>
        <w:rPr>
          <w:rFonts w:ascii="Courier New" w:eastAsia="Courier New" w:hAnsi="Courier New"/>
          <w:i/>
          <w:color w:val="000000"/>
          <w:spacing w:val="-2"/>
          <w:sz w:val="21"/>
        </w:rPr>
        <w:t>p</w:t>
      </w:r>
      <w:r>
        <w:rPr>
          <w:rFonts w:eastAsia="Times New Roman"/>
          <w:color w:val="000000"/>
          <w:spacing w:val="-2"/>
          <w:sz w:val="21"/>
          <w:vertAlign w:val="superscript"/>
        </w:rPr>
        <w:t>1</w:t>
      </w:r>
      <w:r>
        <w:rPr>
          <w:rFonts w:ascii="Courier New" w:eastAsia="Courier New" w:hAnsi="Courier New"/>
          <w:i/>
          <w:color w:val="000000"/>
          <w:spacing w:val="-2"/>
          <w:sz w:val="21"/>
          <w:vertAlign w:val="subscript"/>
        </w:rPr>
        <w:t>f</w:t>
      </w:r>
      <w:r>
        <w:rPr>
          <w:rFonts w:eastAsia="Times New Roman"/>
          <w:color w:val="000000"/>
          <w:spacing w:val="-2"/>
          <w:sz w:val="24"/>
        </w:rPr>
        <w:t xml:space="preserve"> represents the promotion rate for a female Assistant professor to an Associate professor.</w:t>
      </w:r>
    </w:p>
    <w:p w14:paraId="46AF76AB" w14:textId="77777777" w:rsidR="00FE6CB5" w:rsidRDefault="00FE6CB5" w:rsidP="00FE6CB5">
      <w:pPr>
        <w:adjustRightInd w:val="0"/>
        <w:textAlignment w:val="baseline"/>
        <w:rPr>
          <w:rFonts w:eastAsia="Times New Roman"/>
          <w:color w:val="000000"/>
          <w:spacing w:val="-2"/>
          <w:sz w:val="24"/>
        </w:rPr>
        <w:pPrChange w:id="83" w:author="Lawrence, Barbara" w:date="2018-01-18T11:38:00Z">
          <w:pPr>
            <w:adjustRightInd w:val="0"/>
            <w:spacing w:before="191"/>
            <w:textAlignment w:val="baseline"/>
          </w:pPr>
        </w:pPrChange>
      </w:pPr>
    </w:p>
    <w:p w14:paraId="74922326" w14:textId="77777777" w:rsidR="00E21BB5" w:rsidRDefault="00E21BB5" w:rsidP="00FE6CB5">
      <w:pPr>
        <w:tabs>
          <w:tab w:val="right" w:pos="9360"/>
        </w:tabs>
        <w:adjustRightInd w:val="0"/>
        <w:textAlignment w:val="baseline"/>
        <w:rPr>
          <w:rFonts w:eastAsia="Times New Roman"/>
          <w:color w:val="000000"/>
          <w:spacing w:val="-3"/>
          <w:sz w:val="24"/>
        </w:rPr>
        <w:pPrChange w:id="84" w:author="Lawrence, Barbara" w:date="2018-01-18T11:38:00Z">
          <w:pPr>
            <w:tabs>
              <w:tab w:val="right" w:pos="9360"/>
            </w:tabs>
            <w:adjustRightInd w:val="0"/>
            <w:spacing w:before="418"/>
            <w:textAlignment w:val="baseline"/>
          </w:pPr>
        </w:pPrChange>
      </w:pPr>
      <w:r>
        <w:rPr>
          <w:rFonts w:eastAsia="Times New Roman"/>
          <w:color w:val="000000"/>
          <w:spacing w:val="-3"/>
          <w:sz w:val="24"/>
        </w:rPr>
        <w:t xml:space="preserve">Number of promotions from level r to level r+1, for gender g, at time t </w:t>
      </w:r>
      <w:r>
        <w:rPr>
          <w:rFonts w:ascii="Courier New" w:eastAsia="Courier New" w:hAnsi="Courier New"/>
          <w:i/>
          <w:color w:val="000000"/>
          <w:spacing w:val="-3"/>
          <w:sz w:val="27"/>
        </w:rPr>
        <w:t xml:space="preserve">= </w:t>
      </w:r>
      <w:proofErr w:type="spellStart"/>
      <w:r>
        <w:rPr>
          <w:rFonts w:ascii="Courier New" w:eastAsia="Courier New" w:hAnsi="Courier New"/>
          <w:i/>
          <w:color w:val="000000"/>
          <w:spacing w:val="-3"/>
          <w:sz w:val="21"/>
        </w:rPr>
        <w:t>p</w:t>
      </w:r>
      <w:r>
        <w:rPr>
          <w:rFonts w:ascii="Courier New" w:eastAsia="Courier New" w:hAnsi="Courier New"/>
          <w:i/>
          <w:color w:val="000000"/>
          <w:spacing w:val="-3"/>
          <w:sz w:val="21"/>
          <w:vertAlign w:val="superscript"/>
        </w:rPr>
        <w:t>r</w:t>
      </w:r>
      <w:r>
        <w:rPr>
          <w:rFonts w:ascii="Courier New" w:eastAsia="Courier New" w:hAnsi="Courier New"/>
          <w:i/>
          <w:color w:val="000000"/>
          <w:spacing w:val="-3"/>
          <w:sz w:val="21"/>
          <w:vertAlign w:val="subscript"/>
        </w:rPr>
        <w:t>g</w:t>
      </w:r>
      <w:proofErr w:type="spellEnd"/>
      <w:r>
        <w:rPr>
          <w:rFonts w:ascii="Courier New" w:eastAsia="Courier New" w:hAnsi="Courier New"/>
          <w:i/>
          <w:color w:val="000000"/>
          <w:spacing w:val="-3"/>
          <w:sz w:val="21"/>
        </w:rPr>
        <w:t xml:space="preserve"> </w:t>
      </w:r>
      <w:proofErr w:type="spellStart"/>
      <w:r>
        <w:rPr>
          <w:rFonts w:ascii="Courier New" w:eastAsia="Courier New" w:hAnsi="Courier New"/>
          <w:i/>
          <w:color w:val="000000"/>
          <w:spacing w:val="-3"/>
          <w:sz w:val="21"/>
        </w:rPr>
        <w:t>n</w:t>
      </w:r>
      <w:r>
        <w:rPr>
          <w:rFonts w:ascii="Courier New" w:eastAsia="Courier New" w:hAnsi="Courier New"/>
          <w:i/>
          <w:color w:val="000000"/>
          <w:spacing w:val="-3"/>
          <w:sz w:val="21"/>
          <w:vertAlign w:val="superscript"/>
        </w:rPr>
        <w:t>r</w:t>
      </w:r>
      <w:r>
        <w:rPr>
          <w:rFonts w:ascii="Courier New" w:eastAsia="Courier New" w:hAnsi="Courier New"/>
          <w:i/>
          <w:color w:val="000000"/>
          <w:spacing w:val="-3"/>
          <w:sz w:val="21"/>
          <w:vertAlign w:val="subscript"/>
        </w:rPr>
        <w:t>g</w:t>
      </w:r>
      <w:proofErr w:type="spellEnd"/>
      <w:r>
        <w:rPr>
          <w:rFonts w:ascii="Courier New" w:eastAsia="Courier New" w:hAnsi="Courier New"/>
          <w:i/>
          <w:color w:val="000000"/>
          <w:spacing w:val="-3"/>
          <w:sz w:val="27"/>
        </w:rPr>
        <w:t>(</w:t>
      </w:r>
      <w:r>
        <w:rPr>
          <w:rFonts w:ascii="Courier New" w:eastAsia="Courier New" w:hAnsi="Courier New"/>
          <w:i/>
          <w:color w:val="000000"/>
          <w:spacing w:val="-3"/>
          <w:sz w:val="21"/>
        </w:rPr>
        <w:t>t</w:t>
      </w:r>
      <w:r>
        <w:rPr>
          <w:rFonts w:ascii="Courier New" w:eastAsia="Courier New" w:hAnsi="Courier New"/>
          <w:i/>
          <w:color w:val="000000"/>
          <w:spacing w:val="-3"/>
          <w:sz w:val="27"/>
        </w:rPr>
        <w:t>)</w:t>
      </w:r>
      <w:r>
        <w:rPr>
          <w:rFonts w:ascii="Courier New" w:eastAsia="Courier New" w:hAnsi="Courier New"/>
          <w:i/>
          <w:color w:val="000000"/>
          <w:spacing w:val="-3"/>
          <w:sz w:val="27"/>
        </w:rPr>
        <w:tab/>
      </w:r>
      <w:r>
        <w:rPr>
          <w:rFonts w:eastAsia="Times New Roman"/>
          <w:color w:val="000000"/>
          <w:spacing w:val="-3"/>
          <w:sz w:val="24"/>
        </w:rPr>
        <w:t>(10)</w:t>
      </w:r>
    </w:p>
    <w:p w14:paraId="5468660C" w14:textId="77777777" w:rsidR="00FE6CB5" w:rsidRDefault="00FE6CB5" w:rsidP="00FE6CB5">
      <w:pPr>
        <w:adjustRightInd w:val="0"/>
        <w:textAlignment w:val="baseline"/>
        <w:rPr>
          <w:ins w:id="85" w:author="Lawrence, Barbara" w:date="2018-01-18T11:38:00Z"/>
          <w:rFonts w:eastAsia="Times New Roman"/>
          <w:color w:val="000000"/>
          <w:sz w:val="24"/>
        </w:rPr>
        <w:pPrChange w:id="86" w:author="Lawrence, Barbara" w:date="2018-01-18T11:38:00Z">
          <w:pPr>
            <w:adjustRightInd w:val="0"/>
            <w:spacing w:before="592"/>
            <w:textAlignment w:val="baseline"/>
          </w:pPr>
        </w:pPrChange>
      </w:pPr>
    </w:p>
    <w:p w14:paraId="255B4EB6" w14:textId="26C16D24" w:rsidR="00E21BB5" w:rsidRDefault="00E21BB5" w:rsidP="00FE6CB5">
      <w:pPr>
        <w:adjustRightInd w:val="0"/>
        <w:textAlignment w:val="baseline"/>
        <w:rPr>
          <w:rFonts w:eastAsia="Times New Roman"/>
          <w:color w:val="000000"/>
          <w:sz w:val="24"/>
        </w:rPr>
        <w:pPrChange w:id="87" w:author="Lawrence, Barbara" w:date="2018-01-18T11:38:00Z">
          <w:pPr>
            <w:adjustRightInd w:val="0"/>
            <w:spacing w:before="592"/>
            <w:textAlignment w:val="baseline"/>
          </w:pPr>
        </w:pPrChange>
      </w:pPr>
      <w:r>
        <w:rPr>
          <w:rFonts w:eastAsia="Times New Roman"/>
          <w:color w:val="000000"/>
          <w:sz w:val="24"/>
        </w:rPr>
        <w:t>Promotion rates are independent of department churn, meaning that hiring and attrition do not influence the number of promotions.</w:t>
      </w:r>
      <w:ins w:id="88" w:author="Lawrence, Barbara" w:date="2018-01-18T11:39:00Z">
        <w:r w:rsidR="00FE6CB5">
          <w:rPr>
            <w:rFonts w:eastAsia="Times New Roman"/>
            <w:color w:val="000000"/>
            <w:sz w:val="24"/>
          </w:rPr>
          <w:t xml:space="preserve"> </w:t>
        </w:r>
      </w:ins>
      <w:r>
        <w:rPr>
          <w:rFonts w:eastAsia="Times New Roman"/>
          <w:color w:val="000000"/>
          <w:sz w:val="24"/>
        </w:rPr>
        <w:t xml:space="preserve"> Promotion is based </w:t>
      </w:r>
      <w:del w:id="89" w:author="Lawrence, Barbara" w:date="2018-01-18T11:39:00Z">
        <w:r w:rsidDel="004C2A26">
          <w:rPr>
            <w:rFonts w:eastAsia="Times New Roman"/>
            <w:color w:val="000000"/>
            <w:sz w:val="24"/>
          </w:rPr>
          <w:delText>up</w:delText>
        </w:r>
      </w:del>
      <w:r>
        <w:rPr>
          <w:rFonts w:eastAsia="Times New Roman"/>
          <w:color w:val="000000"/>
          <w:sz w:val="24"/>
        </w:rPr>
        <w:t xml:space="preserve">on department </w:t>
      </w:r>
      <w:del w:id="90" w:author="Lawrence, Barbara" w:date="2018-01-18T11:39:00Z">
        <w:r w:rsidDel="004C2A26">
          <w:rPr>
            <w:rFonts w:eastAsia="Times New Roman"/>
            <w:color w:val="000000"/>
            <w:sz w:val="24"/>
          </w:rPr>
          <w:delText xml:space="preserve">internal </w:delText>
        </w:r>
      </w:del>
      <w:r>
        <w:rPr>
          <w:rFonts w:eastAsia="Times New Roman"/>
          <w:color w:val="000000"/>
          <w:sz w:val="24"/>
        </w:rPr>
        <w:t>standards such as publication rates</w:t>
      </w:r>
      <w:ins w:id="91" w:author="Lawrence, Barbara" w:date="2018-01-18T11:39:00Z">
        <w:r w:rsidR="00361D4D">
          <w:rPr>
            <w:rFonts w:eastAsia="Times New Roman"/>
            <w:color w:val="000000"/>
            <w:sz w:val="24"/>
          </w:rPr>
          <w:t>, teaching and</w:t>
        </w:r>
      </w:ins>
      <w:del w:id="92" w:author="Lawrence, Barbara" w:date="2018-01-18T11:39:00Z">
        <w:r w:rsidDel="00361D4D">
          <w:rPr>
            <w:rFonts w:eastAsia="Times New Roman"/>
            <w:color w:val="000000"/>
            <w:sz w:val="24"/>
          </w:rPr>
          <w:delText>,</w:delText>
        </w:r>
      </w:del>
      <w:r>
        <w:rPr>
          <w:rFonts w:eastAsia="Times New Roman"/>
          <w:color w:val="000000"/>
          <w:sz w:val="24"/>
        </w:rPr>
        <w:t xml:space="preserve"> participation in department committees</w:t>
      </w:r>
      <w:del w:id="93" w:author="Lawrence, Barbara" w:date="2018-01-18T11:39:00Z">
        <w:r w:rsidDel="00361D4D">
          <w:rPr>
            <w:rFonts w:eastAsia="Times New Roman"/>
            <w:color w:val="000000"/>
            <w:sz w:val="24"/>
          </w:rPr>
          <w:delText>, among other activities</w:delText>
        </w:r>
      </w:del>
      <w:r>
        <w:rPr>
          <w:rFonts w:eastAsia="Times New Roman"/>
          <w:color w:val="000000"/>
          <w:sz w:val="24"/>
        </w:rPr>
        <w:t>.</w:t>
      </w:r>
    </w:p>
    <w:p w14:paraId="5CD53775" w14:textId="77777777" w:rsidR="008F52E1" w:rsidRDefault="008F52E1" w:rsidP="00E21BB5">
      <w:pPr>
        <w:adjustRightInd w:val="0"/>
        <w:spacing w:before="4"/>
        <w:ind w:firstLine="288"/>
        <w:textAlignment w:val="baseline"/>
        <w:rPr>
          <w:rFonts w:eastAsia="Times New Roman"/>
          <w:color w:val="000000"/>
          <w:sz w:val="24"/>
        </w:rPr>
      </w:pPr>
    </w:p>
    <w:p w14:paraId="3AE750CB" w14:textId="60F9739D" w:rsidR="00E21BB5" w:rsidRDefault="00E21BB5" w:rsidP="0092690F">
      <w:pPr>
        <w:adjustRightInd w:val="0"/>
        <w:textAlignment w:val="baseline"/>
        <w:rPr>
          <w:ins w:id="94" w:author="Lawrence, Barbara" w:date="2018-01-18T11:36:00Z"/>
          <w:rFonts w:eastAsia="Times New Roman"/>
          <w:color w:val="FF0000"/>
          <w:sz w:val="24"/>
        </w:rPr>
        <w:pPrChange w:id="95" w:author="Lawrence, Barbara" w:date="2018-01-18T11:36:00Z">
          <w:pPr>
            <w:adjustRightInd w:val="0"/>
            <w:spacing w:before="4"/>
            <w:textAlignment w:val="baseline"/>
          </w:pPr>
        </w:pPrChange>
      </w:pPr>
      <w:r>
        <w:rPr>
          <w:rFonts w:eastAsia="Times New Roman"/>
          <w:color w:val="000000"/>
          <w:sz w:val="24"/>
        </w:rPr>
        <w:t>The promotion rates for male an</w:t>
      </w:r>
      <w:r w:rsidR="008F52E1">
        <w:rPr>
          <w:rFonts w:eastAsia="Times New Roman"/>
          <w:color w:val="000000"/>
          <w:sz w:val="24"/>
        </w:rPr>
        <w:t xml:space="preserve">d female professors are based </w:t>
      </w:r>
      <w:r>
        <w:rPr>
          <w:rFonts w:eastAsia="Times New Roman"/>
          <w:color w:val="000000"/>
          <w:sz w:val="24"/>
        </w:rPr>
        <w:t xml:space="preserve">on department level data. However, setting a common promotion rate does not seem to change the underlying </w:t>
      </w:r>
      <w:proofErr w:type="gramStart"/>
      <w:r>
        <w:rPr>
          <w:rFonts w:eastAsia="Times New Roman"/>
          <w:color w:val="000000"/>
          <w:sz w:val="24"/>
        </w:rPr>
        <w:t>dynamics.</w:t>
      </w:r>
      <w:r w:rsidRPr="008F52E1">
        <w:rPr>
          <w:rFonts w:eastAsia="Times New Roman"/>
          <w:color w:val="FF0000"/>
          <w:sz w:val="24"/>
        </w:rPr>
        <w:t>[</w:t>
      </w:r>
      <w:proofErr w:type="gramEnd"/>
      <w:r w:rsidRPr="008F52E1">
        <w:rPr>
          <w:rFonts w:eastAsia="Times New Roman"/>
          <w:color w:val="FF0000"/>
          <w:sz w:val="24"/>
        </w:rPr>
        <w:t>???]</w:t>
      </w:r>
    </w:p>
    <w:p w14:paraId="642E0E4E" w14:textId="77777777" w:rsidR="0092690F" w:rsidRDefault="0092690F" w:rsidP="0092690F">
      <w:pPr>
        <w:adjustRightInd w:val="0"/>
        <w:textAlignment w:val="baseline"/>
        <w:rPr>
          <w:rFonts w:eastAsia="Times New Roman"/>
          <w:color w:val="000000"/>
          <w:sz w:val="24"/>
        </w:rPr>
        <w:pPrChange w:id="96" w:author="Lawrence, Barbara" w:date="2018-01-18T11:36:00Z">
          <w:pPr>
            <w:adjustRightInd w:val="0"/>
            <w:spacing w:before="4"/>
            <w:textAlignment w:val="baseline"/>
          </w:pPr>
        </w:pPrChange>
      </w:pPr>
    </w:p>
    <w:p w14:paraId="571349D2" w14:textId="77777777" w:rsidR="00E21BB5" w:rsidRPr="00542829" w:rsidRDefault="00E21BB5" w:rsidP="0092690F">
      <w:pPr>
        <w:adjustRightInd w:val="0"/>
        <w:textAlignment w:val="baseline"/>
        <w:rPr>
          <w:rFonts w:eastAsia="Times New Roman"/>
          <w:b/>
          <w:color w:val="000000"/>
          <w:spacing w:val="10"/>
          <w:sz w:val="25"/>
        </w:rPr>
        <w:pPrChange w:id="97" w:author="Lawrence, Barbara" w:date="2018-01-18T11:36:00Z">
          <w:pPr>
            <w:adjustRightInd w:val="0"/>
            <w:spacing w:before="328"/>
            <w:textAlignment w:val="baseline"/>
          </w:pPr>
        </w:pPrChange>
      </w:pPr>
      <w:r w:rsidRPr="00542829">
        <w:rPr>
          <w:rFonts w:eastAsia="Times New Roman"/>
          <w:b/>
          <w:color w:val="000000"/>
          <w:spacing w:val="10"/>
          <w:sz w:val="25"/>
        </w:rPr>
        <w:t>3.3 Hiring process</w:t>
      </w:r>
    </w:p>
    <w:p w14:paraId="21ED8CD1" w14:textId="0DB72EAA" w:rsidR="00E21BB5" w:rsidRDefault="00E21BB5" w:rsidP="0092690F">
      <w:pPr>
        <w:adjustRightInd w:val="0"/>
        <w:textAlignment w:val="baseline"/>
        <w:rPr>
          <w:rFonts w:eastAsia="Times New Roman"/>
          <w:color w:val="000000"/>
          <w:sz w:val="24"/>
        </w:rPr>
        <w:pPrChange w:id="98" w:author="Lawrence, Barbara" w:date="2018-01-18T11:36:00Z">
          <w:pPr>
            <w:adjustRightInd w:val="0"/>
            <w:spacing w:before="180"/>
            <w:textAlignment w:val="baseline"/>
          </w:pPr>
        </w:pPrChange>
      </w:pPr>
      <w:r>
        <w:rPr>
          <w:rFonts w:eastAsia="Times New Roman"/>
          <w:color w:val="000000"/>
          <w:sz w:val="24"/>
        </w:rPr>
        <w:t>Each year the department makes decisions to hire additional faculty. Some of these hires fill vacancies created by attrition while other</w:t>
      </w:r>
      <w:del w:id="99" w:author="Lawrence, Barbara" w:date="2018-01-18T11:40:00Z">
        <w:r w:rsidDel="00FB2F6D">
          <w:rPr>
            <w:rFonts w:eastAsia="Times New Roman"/>
            <w:color w:val="000000"/>
            <w:sz w:val="24"/>
          </w:rPr>
          <w:delText xml:space="preserve"> hire</w:delText>
        </w:r>
      </w:del>
      <w:r>
        <w:rPr>
          <w:rFonts w:eastAsia="Times New Roman"/>
          <w:color w:val="000000"/>
          <w:sz w:val="24"/>
        </w:rPr>
        <w:t>s may arise from unique chances to add highly qualified individuals to the department.</w:t>
      </w:r>
    </w:p>
    <w:p w14:paraId="62360F19" w14:textId="77777777" w:rsidR="00E21BB5" w:rsidRDefault="00E21BB5" w:rsidP="005D514A">
      <w:pPr>
        <w:adjustRightInd w:val="0"/>
        <w:textAlignment w:val="baseline"/>
        <w:rPr>
          <w:rFonts w:eastAsia="Times New Roman"/>
          <w:color w:val="000000"/>
          <w:sz w:val="24"/>
        </w:rPr>
      </w:pPr>
    </w:p>
    <w:p w14:paraId="313FE7B2" w14:textId="716C2E19" w:rsidR="00E21BB5" w:rsidDel="00577410" w:rsidRDefault="00E21BB5" w:rsidP="00577410">
      <w:pPr>
        <w:adjustRightInd w:val="0"/>
        <w:textAlignment w:val="baseline"/>
        <w:rPr>
          <w:del w:id="100" w:author="Lawrence, Barbara" w:date="2018-01-18T11:45:00Z"/>
          <w:rFonts w:eastAsia="Times New Roman"/>
          <w:color w:val="000000"/>
          <w:sz w:val="24"/>
        </w:rPr>
        <w:pPrChange w:id="101" w:author="Lawrence, Barbara" w:date="2018-01-18T11:45:00Z">
          <w:pPr>
            <w:adjustRightInd w:val="0"/>
            <w:textAlignment w:val="baseline"/>
          </w:pPr>
        </w:pPrChange>
      </w:pPr>
      <w:r>
        <w:rPr>
          <w:rFonts w:eastAsia="Times New Roman"/>
          <w:color w:val="000000"/>
          <w:sz w:val="24"/>
        </w:rPr>
        <w:t xml:space="preserve">The </w:t>
      </w:r>
      <w:del w:id="102" w:author="Lawrence, Barbara" w:date="2018-01-18T11:42:00Z">
        <w:r w:rsidDel="004D3301">
          <w:rPr>
            <w:rFonts w:eastAsia="Times New Roman"/>
            <w:color w:val="000000"/>
            <w:sz w:val="24"/>
          </w:rPr>
          <w:delText xml:space="preserve">two </w:delText>
        </w:r>
      </w:del>
      <w:r>
        <w:rPr>
          <w:rFonts w:eastAsia="Times New Roman"/>
          <w:color w:val="000000"/>
          <w:sz w:val="24"/>
        </w:rPr>
        <w:t>question</w:t>
      </w:r>
      <w:del w:id="103" w:author="Lawrence, Barbara" w:date="2018-01-18T11:42:00Z">
        <w:r w:rsidDel="004D3301">
          <w:rPr>
            <w:rFonts w:eastAsia="Times New Roman"/>
            <w:color w:val="000000"/>
            <w:sz w:val="24"/>
          </w:rPr>
          <w:delText>s</w:delText>
        </w:r>
      </w:del>
      <w:ins w:id="104" w:author="Lawrence, Barbara" w:date="2018-01-18T11:42:00Z">
        <w:r w:rsidR="004D3301">
          <w:rPr>
            <w:rFonts w:eastAsia="Times New Roman"/>
            <w:color w:val="000000"/>
            <w:sz w:val="24"/>
          </w:rPr>
          <w:t xml:space="preserve"> addressed here involving </w:t>
        </w:r>
      </w:ins>
      <w:del w:id="105" w:author="Lawrence, Barbara" w:date="2018-01-18T11:42:00Z">
        <w:r w:rsidDel="004D3301">
          <w:rPr>
            <w:rFonts w:eastAsia="Times New Roman"/>
            <w:color w:val="000000"/>
            <w:sz w:val="24"/>
          </w:rPr>
          <w:delText xml:space="preserve"> surrounding </w:delText>
        </w:r>
      </w:del>
      <w:r>
        <w:rPr>
          <w:rFonts w:eastAsia="Times New Roman"/>
          <w:color w:val="000000"/>
          <w:sz w:val="24"/>
        </w:rPr>
        <w:t xml:space="preserve">hiring </w:t>
      </w:r>
      <w:del w:id="106" w:author="Lawrence, Barbara" w:date="2018-01-18T11:42:00Z">
        <w:r w:rsidDel="004D3301">
          <w:rPr>
            <w:rFonts w:eastAsia="Times New Roman"/>
            <w:color w:val="000000"/>
            <w:sz w:val="24"/>
          </w:rPr>
          <w:delText>are who to hire--</w:delText>
        </w:r>
      </w:del>
      <w:del w:id="107" w:author="Lawrence, Barbara" w:date="2018-01-18T11:40:00Z">
        <w:r w:rsidDel="00FB2F6D">
          <w:rPr>
            <w:rFonts w:eastAsia="Times New Roman"/>
            <w:color w:val="000000"/>
            <w:sz w:val="24"/>
          </w:rPr>
          <w:delText xml:space="preserve">meaning </w:delText>
        </w:r>
      </w:del>
      <w:del w:id="108" w:author="Lawrence, Barbara" w:date="2018-01-18T11:42:00Z">
        <w:r w:rsidR="005D514A" w:rsidDel="004D3301">
          <w:rPr>
            <w:rFonts w:eastAsia="Times New Roman"/>
            <w:color w:val="000000"/>
            <w:sz w:val="24"/>
          </w:rPr>
          <w:delText>gender</w:delText>
        </w:r>
        <w:r w:rsidDel="004D3301">
          <w:rPr>
            <w:rFonts w:eastAsia="Times New Roman"/>
            <w:color w:val="000000"/>
            <w:sz w:val="24"/>
          </w:rPr>
          <w:delText xml:space="preserve"> and </w:delText>
        </w:r>
        <w:r w:rsidR="005D514A" w:rsidDel="004D3301">
          <w:rPr>
            <w:rFonts w:eastAsia="Times New Roman"/>
            <w:color w:val="000000"/>
            <w:sz w:val="24"/>
          </w:rPr>
          <w:delText>level</w:delText>
        </w:r>
        <w:r w:rsidDel="004D3301">
          <w:rPr>
            <w:rFonts w:eastAsia="Times New Roman"/>
            <w:color w:val="000000"/>
            <w:sz w:val="24"/>
          </w:rPr>
          <w:delText>--and</w:delText>
        </w:r>
      </w:del>
      <w:ins w:id="109" w:author="Lawrence, Barbara" w:date="2018-01-18T11:42:00Z">
        <w:r w:rsidR="004D3301">
          <w:rPr>
            <w:rFonts w:eastAsia="Times New Roman"/>
            <w:color w:val="000000"/>
            <w:sz w:val="24"/>
          </w:rPr>
          <w:t>is</w:t>
        </w:r>
      </w:ins>
      <w:r>
        <w:rPr>
          <w:rFonts w:eastAsia="Times New Roman"/>
          <w:color w:val="000000"/>
          <w:sz w:val="24"/>
        </w:rPr>
        <w:t xml:space="preserve"> how many </w:t>
      </w:r>
      <w:ins w:id="110" w:author="Lawrence, Barbara" w:date="2018-01-18T11:42:00Z">
        <w:r w:rsidR="004D3301">
          <w:rPr>
            <w:rFonts w:eastAsia="Times New Roman"/>
            <w:color w:val="000000"/>
            <w:sz w:val="24"/>
          </w:rPr>
          <w:t xml:space="preserve">faculty are hired by gender by level.  </w:t>
        </w:r>
      </w:ins>
      <w:del w:id="111" w:author="Lawrence, Barbara" w:date="2018-01-18T11:42:00Z">
        <w:r w:rsidDel="004D3301">
          <w:rPr>
            <w:rFonts w:eastAsia="Times New Roman"/>
            <w:color w:val="000000"/>
            <w:sz w:val="24"/>
          </w:rPr>
          <w:delText xml:space="preserve">to hire. </w:delText>
        </w:r>
        <w:r w:rsidR="005E17D1" w:rsidDel="004D3301">
          <w:rPr>
            <w:rFonts w:eastAsia="Times New Roman"/>
            <w:color w:val="000000"/>
            <w:sz w:val="24"/>
          </w:rPr>
          <w:delText xml:space="preserve"> </w:delText>
        </w:r>
      </w:del>
      <w:r>
        <w:rPr>
          <w:rFonts w:eastAsia="Times New Roman"/>
          <w:color w:val="000000"/>
          <w:sz w:val="24"/>
        </w:rPr>
        <w:t>The number of FTE vacancies in a department</w:t>
      </w:r>
      <w:r w:rsidR="005E17D1">
        <w:rPr>
          <w:rFonts w:eastAsia="Times New Roman"/>
          <w:color w:val="000000"/>
          <w:sz w:val="24"/>
        </w:rPr>
        <w:t xml:space="preserve"> by gender by level </w:t>
      </w:r>
      <w:ins w:id="112" w:author="Lawrence, Barbara" w:date="2018-01-18T11:43:00Z">
        <w:r w:rsidR="004D3301" w:rsidRPr="00F7479D">
          <w:rPr>
            <w:rFonts w:eastAsia="Times New Roman"/>
            <w:color w:val="FF0000"/>
            <w:sz w:val="24"/>
            <w:rPrChange w:id="113" w:author="Lawrence, Barbara" w:date="2018-01-18T12:01:00Z">
              <w:rPr>
                <w:rFonts w:eastAsia="Times New Roman"/>
                <w:color w:val="000000"/>
                <w:sz w:val="24"/>
              </w:rPr>
            </w:rPrChange>
          </w:rPr>
          <w:t>[DO ANY OF THE MODELS CONSTRAIN THE NUMBER OF FACULTY IN A CAREER LEVEL</w:t>
        </w:r>
      </w:ins>
      <w:ins w:id="114" w:author="Lawrence, Barbara" w:date="2018-01-18T11:44:00Z">
        <w:r w:rsidR="004D3301" w:rsidRPr="00F7479D">
          <w:rPr>
            <w:rFonts w:eastAsia="Times New Roman"/>
            <w:color w:val="FF0000"/>
            <w:sz w:val="24"/>
            <w:rPrChange w:id="115" w:author="Lawrence, Barbara" w:date="2018-01-18T12:01:00Z">
              <w:rPr>
                <w:rFonts w:eastAsia="Times New Roman"/>
                <w:color w:val="000000"/>
                <w:sz w:val="24"/>
              </w:rPr>
            </w:rPrChange>
          </w:rPr>
          <w:t>?  ISN’T THE DISTRIBUTION OF HIRES BY VACANCY A PARAMETER SOMEWHERE?]</w:t>
        </w:r>
        <w:r w:rsidR="004D3301">
          <w:rPr>
            <w:rFonts w:eastAsia="Times New Roman"/>
            <w:color w:val="000000"/>
            <w:sz w:val="24"/>
          </w:rPr>
          <w:t xml:space="preserve"> </w:t>
        </w:r>
      </w:ins>
      <w:r w:rsidR="005E17D1">
        <w:rPr>
          <w:rFonts w:eastAsia="Times New Roman"/>
          <w:color w:val="000000"/>
          <w:sz w:val="24"/>
        </w:rPr>
        <w:t>in a given year</w:t>
      </w:r>
      <w:r>
        <w:rPr>
          <w:rFonts w:eastAsia="Times New Roman"/>
          <w:color w:val="000000"/>
          <w:sz w:val="24"/>
        </w:rPr>
        <w:t xml:space="preserve"> is based </w:t>
      </w:r>
      <w:r w:rsidR="005E17D1">
        <w:rPr>
          <w:rFonts w:eastAsia="Times New Roman"/>
          <w:color w:val="000000"/>
          <w:sz w:val="24"/>
        </w:rPr>
        <w:t xml:space="preserve">on the user’s selected growth model (see Section 5). </w:t>
      </w:r>
      <w:r>
        <w:rPr>
          <w:rFonts w:eastAsia="Times New Roman"/>
          <w:color w:val="000000"/>
          <w:sz w:val="24"/>
        </w:rPr>
        <w:t xml:space="preserve"> If the department is under its target size, then the department will </w:t>
      </w:r>
      <w:del w:id="116" w:author="Lawrence, Barbara" w:date="2018-01-18T11:40:00Z">
        <w:r w:rsidDel="00331D24">
          <w:rPr>
            <w:rFonts w:eastAsia="Times New Roman"/>
            <w:color w:val="000000"/>
            <w:sz w:val="24"/>
          </w:rPr>
          <w:delText xml:space="preserve">choose to </w:delText>
        </w:r>
      </w:del>
      <w:r>
        <w:rPr>
          <w:rFonts w:eastAsia="Times New Roman"/>
          <w:color w:val="000000"/>
          <w:sz w:val="24"/>
        </w:rPr>
        <w:t xml:space="preserve">add additional faculty until the current number equals the target number.  </w:t>
      </w:r>
      <w:del w:id="117" w:author="Lawrence, Barbara" w:date="2018-01-18T11:41:00Z">
        <w:r w:rsidDel="00331D24">
          <w:rPr>
            <w:rFonts w:eastAsia="Times New Roman"/>
            <w:color w:val="000000"/>
            <w:sz w:val="24"/>
          </w:rPr>
          <w:delText>Of course t</w:delText>
        </w:r>
      </w:del>
      <w:ins w:id="118" w:author="Lawrence, Barbara" w:date="2018-01-18T11:41:00Z">
        <w:r w:rsidR="00331D24">
          <w:rPr>
            <w:rFonts w:eastAsia="Times New Roman"/>
            <w:color w:val="000000"/>
            <w:sz w:val="24"/>
          </w:rPr>
          <w:t>T</w:t>
        </w:r>
      </w:ins>
      <w:r>
        <w:rPr>
          <w:rFonts w:eastAsia="Times New Roman"/>
          <w:color w:val="000000"/>
          <w:sz w:val="24"/>
        </w:rPr>
        <w:t xml:space="preserve">here is no guarantee that all vacancies will be filled within a single year, as availability of suitable candidates and other factors may limit the total number of hires. </w:t>
      </w:r>
      <w:ins w:id="119" w:author="Lawrence, Barbara" w:date="2018-01-18T11:41:00Z">
        <w:r w:rsidR="00331D24">
          <w:rPr>
            <w:rFonts w:eastAsia="Times New Roman"/>
            <w:color w:val="000000"/>
            <w:sz w:val="24"/>
          </w:rPr>
          <w:t xml:space="preserve"> Thus, department size changes.  </w:t>
        </w:r>
      </w:ins>
      <w:r>
        <w:rPr>
          <w:rFonts w:eastAsia="Times New Roman"/>
          <w:color w:val="000000"/>
          <w:sz w:val="24"/>
        </w:rPr>
        <w:t>Formally, the number of vacancies in the department is:</w:t>
      </w:r>
    </w:p>
    <w:p w14:paraId="5E315BBB" w14:textId="77777777" w:rsidR="00577410" w:rsidRDefault="00577410" w:rsidP="00577410">
      <w:pPr>
        <w:adjustRightInd w:val="0"/>
        <w:textAlignment w:val="baseline"/>
        <w:rPr>
          <w:ins w:id="120" w:author="Lawrence, Barbara" w:date="2018-01-18T11:45:00Z"/>
          <w:rFonts w:eastAsia="Times New Roman"/>
          <w:color w:val="000000"/>
          <w:sz w:val="24"/>
        </w:rPr>
        <w:pPrChange w:id="121" w:author="Lawrence, Barbara" w:date="2018-01-18T11:45:00Z">
          <w:pPr>
            <w:tabs>
              <w:tab w:val="right" w:pos="9360"/>
            </w:tabs>
            <w:adjustRightInd w:val="0"/>
            <w:spacing w:before="296"/>
            <w:textAlignment w:val="baseline"/>
          </w:pPr>
        </w:pPrChange>
      </w:pPr>
    </w:p>
    <w:p w14:paraId="26990F71" w14:textId="77777777" w:rsidR="00577410" w:rsidRDefault="00577410" w:rsidP="00577410">
      <w:pPr>
        <w:adjustRightInd w:val="0"/>
        <w:textAlignment w:val="baseline"/>
        <w:rPr>
          <w:ins w:id="122" w:author="Lawrence, Barbara" w:date="2018-01-18T11:45:00Z"/>
          <w:rFonts w:eastAsia="Times New Roman"/>
          <w:color w:val="000000"/>
          <w:sz w:val="24"/>
        </w:rPr>
        <w:pPrChange w:id="123" w:author="Lawrence, Barbara" w:date="2018-01-18T11:45:00Z">
          <w:pPr>
            <w:tabs>
              <w:tab w:val="right" w:pos="9360"/>
            </w:tabs>
            <w:adjustRightInd w:val="0"/>
            <w:spacing w:before="296"/>
            <w:textAlignment w:val="baseline"/>
          </w:pPr>
        </w:pPrChange>
      </w:pPr>
    </w:p>
    <w:p w14:paraId="7BA87339" w14:textId="77777777" w:rsidR="00E21BB5" w:rsidRDefault="00E21BB5" w:rsidP="00577410">
      <w:pPr>
        <w:adjustRightInd w:val="0"/>
        <w:textAlignment w:val="baseline"/>
        <w:rPr>
          <w:ins w:id="124" w:author="Lawrence, Barbara" w:date="2018-01-18T11:46:00Z"/>
          <w:rFonts w:eastAsia="Times New Roman"/>
          <w:color w:val="000000"/>
          <w:sz w:val="24"/>
        </w:rPr>
        <w:pPrChange w:id="125" w:author="Lawrence, Barbara" w:date="2018-01-18T11:45:00Z">
          <w:pPr>
            <w:tabs>
              <w:tab w:val="right" w:pos="9360"/>
            </w:tabs>
            <w:adjustRightInd w:val="0"/>
            <w:spacing w:before="296"/>
            <w:textAlignment w:val="baseline"/>
          </w:pPr>
        </w:pPrChange>
      </w:pPr>
      <w:proofErr w:type="spellStart"/>
      <w:r>
        <w:rPr>
          <w:rFonts w:ascii="Courier New" w:eastAsia="Courier New" w:hAnsi="Courier New"/>
          <w:i/>
          <w:color w:val="000000"/>
        </w:rPr>
        <w:t>v</w:t>
      </w:r>
      <w:r>
        <w:rPr>
          <w:rFonts w:ascii="Courier New" w:eastAsia="Courier New" w:hAnsi="Courier New"/>
          <w:i/>
          <w:color w:val="000000"/>
          <w:sz w:val="18"/>
        </w:rPr>
        <w:t>N</w:t>
      </w:r>
      <w:proofErr w:type="spellEnd"/>
      <w:r>
        <w:rPr>
          <w:rFonts w:ascii="Courier New" w:eastAsia="Courier New" w:hAnsi="Courier New"/>
          <w:i/>
          <w:color w:val="000000"/>
          <w:sz w:val="18"/>
        </w:rPr>
        <w:t xml:space="preserve"> </w:t>
      </w:r>
      <w:r>
        <w:rPr>
          <w:rFonts w:ascii="Courier New" w:eastAsia="Courier New" w:hAnsi="Courier New"/>
          <w:color w:val="000000"/>
          <w:sz w:val="32"/>
        </w:rPr>
        <w:t xml:space="preserve">= </w:t>
      </w:r>
      <w:proofErr w:type="gramStart"/>
      <w:r>
        <w:rPr>
          <w:rFonts w:eastAsia="Times New Roman"/>
          <w:color w:val="000000"/>
          <w:sz w:val="24"/>
        </w:rPr>
        <w:t>max</w:t>
      </w:r>
      <w:r>
        <w:rPr>
          <w:rFonts w:ascii="Courier New" w:eastAsia="Courier New" w:hAnsi="Courier New"/>
          <w:color w:val="000000"/>
          <w:sz w:val="32"/>
        </w:rPr>
        <w:t>(</w:t>
      </w:r>
      <w:proofErr w:type="gramEnd"/>
      <w:r>
        <w:rPr>
          <w:rFonts w:ascii="Courier New" w:eastAsia="Courier New" w:hAnsi="Courier New"/>
          <w:i/>
          <w:color w:val="000000"/>
        </w:rPr>
        <w:t>T</w:t>
      </w:r>
      <w:r>
        <w:rPr>
          <w:rFonts w:ascii="Courier New" w:eastAsia="Courier New" w:hAnsi="Courier New"/>
          <w:i/>
          <w:color w:val="000000"/>
          <w:vertAlign w:val="superscript"/>
        </w:rPr>
        <w:t>N</w:t>
      </w:r>
      <w:r>
        <w:rPr>
          <w:rFonts w:ascii="Garamond" w:eastAsia="Garamond" w:hAnsi="Garamond"/>
          <w:i/>
          <w:color w:val="000000"/>
          <w:sz w:val="26"/>
        </w:rPr>
        <w:t xml:space="preserve"> − </w:t>
      </w:r>
      <w:r>
        <w:rPr>
          <w:rFonts w:ascii="Courier New" w:eastAsia="Courier New" w:hAnsi="Courier New"/>
          <w:i/>
          <w:color w:val="000000"/>
        </w:rPr>
        <w:t>N</w:t>
      </w:r>
      <w:r>
        <w:rPr>
          <w:rFonts w:eastAsia="Times New Roman"/>
          <w:color w:val="000000"/>
          <w:sz w:val="24"/>
        </w:rPr>
        <w:t>, 0</w:t>
      </w:r>
      <w:r>
        <w:rPr>
          <w:rFonts w:ascii="Courier New" w:eastAsia="Courier New" w:hAnsi="Courier New"/>
          <w:color w:val="000000"/>
          <w:sz w:val="32"/>
        </w:rPr>
        <w:t>)</w:t>
      </w:r>
      <w:r>
        <w:rPr>
          <w:rFonts w:ascii="Courier New" w:eastAsia="Courier New" w:hAnsi="Courier New"/>
          <w:color w:val="000000"/>
          <w:sz w:val="32"/>
        </w:rPr>
        <w:tab/>
      </w:r>
      <w:r>
        <w:rPr>
          <w:rFonts w:eastAsia="Times New Roman"/>
          <w:color w:val="000000"/>
          <w:sz w:val="24"/>
        </w:rPr>
        <w:t>(11)</w:t>
      </w:r>
    </w:p>
    <w:p w14:paraId="58F23B37" w14:textId="77777777" w:rsidR="00577410" w:rsidRDefault="00577410" w:rsidP="00577410">
      <w:pPr>
        <w:adjustRightInd w:val="0"/>
        <w:textAlignment w:val="baseline"/>
        <w:rPr>
          <w:rFonts w:ascii="Courier New" w:eastAsia="Courier New" w:hAnsi="Courier New"/>
          <w:i/>
          <w:color w:val="000000"/>
        </w:rPr>
        <w:pPrChange w:id="126" w:author="Lawrence, Barbara" w:date="2018-01-18T11:45:00Z">
          <w:pPr>
            <w:tabs>
              <w:tab w:val="right" w:pos="9360"/>
            </w:tabs>
            <w:adjustRightInd w:val="0"/>
            <w:spacing w:before="296"/>
            <w:textAlignment w:val="baseline"/>
          </w:pPr>
        </w:pPrChange>
      </w:pPr>
    </w:p>
    <w:p w14:paraId="08595090" w14:textId="77777777" w:rsidR="00E21BB5" w:rsidRDefault="00E21BB5" w:rsidP="00577410">
      <w:pPr>
        <w:adjustRightInd w:val="0"/>
        <w:textAlignment w:val="baseline"/>
        <w:rPr>
          <w:rFonts w:eastAsia="Times New Roman"/>
          <w:color w:val="000000"/>
          <w:sz w:val="24"/>
        </w:rPr>
        <w:pPrChange w:id="127" w:author="Lawrence, Barbara" w:date="2018-01-18T11:45:00Z">
          <w:pPr>
            <w:adjustRightInd w:val="0"/>
            <w:spacing w:before="504"/>
            <w:textAlignment w:val="baseline"/>
          </w:pPr>
        </w:pPrChange>
      </w:pPr>
      <w:r>
        <w:rPr>
          <w:rFonts w:eastAsia="Times New Roman"/>
          <w:color w:val="000000"/>
          <w:sz w:val="24"/>
        </w:rPr>
        <w:t xml:space="preserve">Including the </w:t>
      </w:r>
      <w:proofErr w:type="gramStart"/>
      <w:r>
        <w:rPr>
          <w:rFonts w:ascii="Courier New" w:eastAsia="Courier New" w:hAnsi="Courier New"/>
          <w:i/>
          <w:color w:val="000000"/>
        </w:rPr>
        <w:t>max</w:t>
      </w:r>
      <w:r>
        <w:rPr>
          <w:rFonts w:ascii="Courier New" w:eastAsia="Courier New" w:hAnsi="Courier New"/>
          <w:color w:val="000000"/>
          <w:sz w:val="32"/>
        </w:rPr>
        <w:t>(</w:t>
      </w:r>
      <w:proofErr w:type="gramEnd"/>
      <w:r>
        <w:rPr>
          <w:rFonts w:ascii="Courier New" w:eastAsia="Courier New" w:hAnsi="Courier New"/>
          <w:color w:val="000000"/>
          <w:sz w:val="32"/>
        </w:rPr>
        <w:t xml:space="preserve">) </w:t>
      </w:r>
      <w:r>
        <w:rPr>
          <w:rFonts w:eastAsia="Times New Roman"/>
          <w:color w:val="000000"/>
          <w:sz w:val="24"/>
        </w:rPr>
        <w:t>function ensures that the number of vacancies always is non-negative. Even if the department size is above its target size, this would not generate negative vacancies-meaning layoffs. Instead, the department would simply stop hiring until the department size fell below the target again.</w:t>
      </w:r>
    </w:p>
    <w:p w14:paraId="65746BB8" w14:textId="139725D0" w:rsidR="00E21BB5" w:rsidRDefault="008F52E1" w:rsidP="00E21BB5">
      <w:pPr>
        <w:adjustRightInd w:val="0"/>
        <w:spacing w:before="337"/>
        <w:textAlignment w:val="baseline"/>
        <w:rPr>
          <w:rFonts w:eastAsia="Times New Roman"/>
          <w:color w:val="000000"/>
          <w:spacing w:val="7"/>
          <w:sz w:val="24"/>
        </w:rPr>
      </w:pPr>
      <w:r>
        <w:rPr>
          <w:rFonts w:eastAsia="Times New Roman"/>
          <w:color w:val="FF0000"/>
          <w:spacing w:val="7"/>
          <w:sz w:val="24"/>
        </w:rPr>
        <w:t>4</w:t>
      </w:r>
      <w:r w:rsidR="00E21BB5" w:rsidRPr="008F52E1">
        <w:rPr>
          <w:rFonts w:eastAsia="Times New Roman"/>
          <w:color w:val="FF0000"/>
          <w:spacing w:val="7"/>
          <w:sz w:val="24"/>
        </w:rPr>
        <w:t>.</w:t>
      </w:r>
      <w:r w:rsidR="00C749F1" w:rsidRPr="008F52E1">
        <w:rPr>
          <w:rFonts w:eastAsia="Times New Roman"/>
          <w:color w:val="FF0000"/>
          <w:spacing w:val="7"/>
          <w:sz w:val="24"/>
        </w:rPr>
        <w:t>4?</w:t>
      </w:r>
      <w:r w:rsidR="00E21BB5" w:rsidRPr="008F52E1">
        <w:rPr>
          <w:rFonts w:eastAsia="Times New Roman"/>
          <w:color w:val="FF0000"/>
          <w:spacing w:val="7"/>
          <w:sz w:val="24"/>
        </w:rPr>
        <w:t xml:space="preserve"> Multinomial hiring process</w:t>
      </w:r>
      <w:r w:rsidRPr="008F52E1">
        <w:rPr>
          <w:rFonts w:eastAsia="Times New Roman"/>
          <w:color w:val="FF0000"/>
          <w:spacing w:val="7"/>
          <w:sz w:val="24"/>
        </w:rPr>
        <w:t xml:space="preserve">? Or </w:t>
      </w:r>
      <w:r>
        <w:rPr>
          <w:rFonts w:eastAsia="Times New Roman"/>
          <w:color w:val="FF0000"/>
          <w:spacing w:val="7"/>
          <w:sz w:val="24"/>
        </w:rPr>
        <w:t>fold this into 4</w:t>
      </w:r>
      <w:r w:rsidRPr="008F52E1">
        <w:rPr>
          <w:rFonts w:eastAsia="Times New Roman"/>
          <w:color w:val="FF0000"/>
          <w:spacing w:val="7"/>
          <w:sz w:val="24"/>
        </w:rPr>
        <w:t>.3?</w:t>
      </w:r>
    </w:p>
    <w:p w14:paraId="3E554FA8" w14:textId="30F2A374" w:rsidR="00E21BB5" w:rsidRDefault="00E21BB5" w:rsidP="00D83D43">
      <w:pPr>
        <w:adjustRightInd w:val="0"/>
        <w:textAlignment w:val="baseline"/>
        <w:rPr>
          <w:rFonts w:eastAsia="Times New Roman"/>
          <w:color w:val="000000"/>
          <w:sz w:val="24"/>
        </w:rPr>
        <w:pPrChange w:id="128" w:author="Lawrence, Barbara" w:date="2018-01-18T11:46:00Z">
          <w:pPr>
            <w:adjustRightInd w:val="0"/>
            <w:spacing w:before="149"/>
            <w:textAlignment w:val="baseline"/>
          </w:pPr>
        </w:pPrChange>
      </w:pPr>
      <w:r>
        <w:rPr>
          <w:rFonts w:eastAsia="Times New Roman"/>
          <w:color w:val="000000"/>
          <w:sz w:val="24"/>
        </w:rPr>
        <w:lastRenderedPageBreak/>
        <w:t xml:space="preserve">We model hiring as a multinomial probabilistic process where all of the vacancies are filled by a mix of assistant, associate, full professors, or are left unfilled based upon a probability for each outcome. The multinomial distribution generalizes the binomial distribution. Formally the definition of the multinomial distribution is that "it models the probability of counts for rolling a k-sided dice n times."[Wikipedia: </w:t>
      </w:r>
      <w:r>
        <w:fldChar w:fldCharType="begin"/>
      </w:r>
      <w:r>
        <w:instrText xml:space="preserve"> HYPERLINK "https://en.wikipedia.org/wiki/Multinomial_distribution]" \h </w:instrText>
      </w:r>
      <w:r>
        <w:fldChar w:fldCharType="separate"/>
      </w:r>
      <w:r>
        <w:rPr>
          <w:rFonts w:eastAsia="Times New Roman"/>
          <w:color w:val="0000FF"/>
          <w:sz w:val="24"/>
          <w:u w:val="single"/>
        </w:rPr>
        <w:t>https://</w:t>
      </w:r>
      <w:proofErr w:type="spellStart"/>
      <w:r>
        <w:rPr>
          <w:rFonts w:eastAsia="Times New Roman"/>
          <w:color w:val="0000FF"/>
          <w:sz w:val="24"/>
          <w:u w:val="single"/>
        </w:rPr>
        <w:t>en.wikipedia.org</w:t>
      </w:r>
      <w:proofErr w:type="spellEnd"/>
      <w:r>
        <w:rPr>
          <w:rFonts w:eastAsia="Times New Roman"/>
          <w:color w:val="0000FF"/>
          <w:sz w:val="24"/>
          <w:u w:val="single"/>
        </w:rPr>
        <w:t>/wiki/</w:t>
      </w:r>
      <w:proofErr w:type="spellStart"/>
      <w:r>
        <w:rPr>
          <w:rFonts w:eastAsia="Times New Roman"/>
          <w:color w:val="0000FF"/>
          <w:sz w:val="24"/>
          <w:u w:val="single"/>
        </w:rPr>
        <w:t>Multinomial_distribution</w:t>
      </w:r>
      <w:proofErr w:type="spellEnd"/>
      <w:r>
        <w:rPr>
          <w:rFonts w:eastAsia="Times New Roman"/>
          <w:color w:val="0000FF"/>
          <w:sz w:val="24"/>
          <w:u w:val="single"/>
        </w:rPr>
        <w:t>]</w:t>
      </w:r>
      <w:r>
        <w:rPr>
          <w:rFonts w:eastAsia="Times New Roman"/>
          <w:color w:val="0000FF"/>
          <w:sz w:val="24"/>
          <w:u w:val="single"/>
        </w:rPr>
        <w:fldChar w:fldCharType="end"/>
      </w:r>
      <w:r>
        <w:rPr>
          <w:rFonts w:eastAsia="Times New Roman"/>
          <w:color w:val="000000"/>
          <w:sz w:val="24"/>
        </w:rPr>
        <w:t xml:space="preserve">. For example, suppose we have a die with six sides and a </w:t>
      </w:r>
      <w:r>
        <w:rPr>
          <w:rFonts w:eastAsia="Times New Roman"/>
          <w:color w:val="000000"/>
          <w:sz w:val="24"/>
          <w:vertAlign w:val="superscript"/>
        </w:rPr>
        <w:t>16</w:t>
      </w:r>
      <w:r>
        <w:rPr>
          <w:rFonts w:eastAsia="Times New Roman"/>
          <w:color w:val="000000"/>
          <w:sz w:val="24"/>
        </w:rPr>
        <w:t xml:space="preserve"> probability of getting any value between 1 and 6. If we rolled this die 1 time, we might get a vector such as [0,0,1,0,0,0] meaning that the die roll yielded a 3. Each roll will yield a different result, and the next roll might yield a value of 1 with corresponding vector [1,0,0,0,0,0]. When we sum the number of times we obtained each value after 10 rolls, we could obtain a vector like [1,1,3,2,2,1]. This final vector of counts after </w:t>
      </w:r>
      <w:r>
        <w:rPr>
          <w:rFonts w:ascii="Courier New" w:eastAsia="Courier New" w:hAnsi="Courier New"/>
          <w:i/>
          <w:color w:val="000000"/>
        </w:rPr>
        <w:t>k</w:t>
      </w:r>
      <w:r>
        <w:rPr>
          <w:rFonts w:eastAsia="Times New Roman"/>
          <w:color w:val="000000"/>
          <w:sz w:val="24"/>
        </w:rPr>
        <w:t>-rolls is what the multinomial distribution yields, namely the probability distribution over this final set of category counts.</w:t>
      </w:r>
    </w:p>
    <w:p w14:paraId="53319A20" w14:textId="77777777" w:rsidR="00CD703B" w:rsidRDefault="00CD703B" w:rsidP="00D83D43">
      <w:pPr>
        <w:adjustRightInd w:val="0"/>
        <w:textAlignment w:val="baseline"/>
        <w:rPr>
          <w:rFonts w:eastAsia="Times New Roman"/>
          <w:color w:val="000000"/>
          <w:sz w:val="24"/>
        </w:rPr>
        <w:pPrChange w:id="129" w:author="Lawrence, Barbara" w:date="2018-01-18T11:46:00Z">
          <w:pPr>
            <w:adjustRightInd w:val="0"/>
            <w:spacing w:before="149"/>
            <w:textAlignment w:val="baseline"/>
          </w:pPr>
        </w:pPrChange>
      </w:pPr>
    </w:p>
    <w:p w14:paraId="69DDA364" w14:textId="77777777" w:rsidR="00E21BB5" w:rsidRDefault="00E21BB5" w:rsidP="00D83D43">
      <w:pPr>
        <w:adjustRightInd w:val="0"/>
        <w:textAlignment w:val="baseline"/>
        <w:rPr>
          <w:rFonts w:eastAsia="Times New Roman"/>
          <w:color w:val="000000"/>
          <w:sz w:val="24"/>
        </w:rPr>
        <w:pPrChange w:id="130" w:author="Lawrence, Barbara" w:date="2018-01-18T11:46:00Z">
          <w:pPr>
            <w:adjustRightInd w:val="0"/>
            <w:spacing w:after="345"/>
            <w:textAlignment w:val="baseline"/>
          </w:pPr>
        </w:pPrChange>
      </w:pPr>
      <w:r>
        <w:rPr>
          <w:rFonts w:eastAsia="Times New Roman"/>
          <w:color w:val="000000"/>
          <w:sz w:val="24"/>
        </w:rPr>
        <w:t xml:space="preserve">In our </w:t>
      </w:r>
      <w:proofErr w:type="gramStart"/>
      <w:r>
        <w:rPr>
          <w:rFonts w:eastAsia="Times New Roman"/>
          <w:color w:val="000000"/>
          <w:sz w:val="24"/>
        </w:rPr>
        <w:t>model</w:t>
      </w:r>
      <w:proofErr w:type="gramEnd"/>
      <w:r>
        <w:rPr>
          <w:rFonts w:eastAsia="Times New Roman"/>
          <w:color w:val="000000"/>
          <w:sz w:val="24"/>
        </w:rPr>
        <w:t xml:space="preserve"> there is a probability over the hiring of professors at each level at each time step. The probability of hiring new professor increases as the difference between the target and actual department size increases. Given that a professor hire is approved, the probability that this professor is of a particular level and gender is fixed. The probability of hiring a professor at level </w:t>
      </w:r>
      <w:r>
        <w:rPr>
          <w:rFonts w:ascii="Courier New" w:eastAsia="Courier New" w:hAnsi="Courier New"/>
          <w:i/>
          <w:color w:val="000000"/>
        </w:rPr>
        <w:t>r</w:t>
      </w:r>
      <w:r>
        <w:rPr>
          <w:rFonts w:eastAsia="Times New Roman"/>
          <w:color w:val="000000"/>
          <w:sz w:val="24"/>
        </w:rPr>
        <w:t xml:space="preserve">, gender </w:t>
      </w:r>
      <w:r>
        <w:rPr>
          <w:rFonts w:ascii="Courier New" w:eastAsia="Courier New" w:hAnsi="Courier New"/>
          <w:i/>
          <w:color w:val="000000"/>
        </w:rPr>
        <w:t xml:space="preserve">g </w:t>
      </w:r>
      <w:r>
        <w:rPr>
          <w:rFonts w:eastAsia="Times New Roman"/>
          <w:color w:val="000000"/>
          <w:sz w:val="24"/>
        </w:rPr>
        <w:t xml:space="preserve">at time </w:t>
      </w:r>
      <w:r>
        <w:rPr>
          <w:rFonts w:ascii="Courier New" w:eastAsia="Courier New" w:hAnsi="Courier New"/>
          <w:i/>
          <w:color w:val="000000"/>
        </w:rPr>
        <w:t xml:space="preserve">t </w:t>
      </w:r>
      <w:r>
        <w:rPr>
          <w:rFonts w:eastAsia="Times New Roman"/>
          <w:color w:val="000000"/>
          <w:sz w:val="24"/>
        </w:rPr>
        <w:t xml:space="preserve">is denoted </w:t>
      </w:r>
      <w:proofErr w:type="spellStart"/>
      <w:r>
        <w:rPr>
          <w:rFonts w:ascii="Courier New" w:eastAsia="Courier New" w:hAnsi="Courier New"/>
          <w:i/>
          <w:color w:val="000000"/>
        </w:rPr>
        <w:t>p</w:t>
      </w:r>
      <w:r>
        <w:rPr>
          <w:rFonts w:ascii="Courier New" w:eastAsia="Courier New" w:hAnsi="Courier New"/>
          <w:i/>
          <w:color w:val="000000"/>
          <w:vertAlign w:val="superscript"/>
        </w:rPr>
        <w:t>r</w:t>
      </w:r>
      <w:r>
        <w:rPr>
          <w:rFonts w:ascii="Courier New" w:eastAsia="Courier New" w:hAnsi="Courier New"/>
          <w:i/>
          <w:color w:val="000000"/>
          <w:vertAlign w:val="subscript"/>
        </w:rPr>
        <w:t>g</w:t>
      </w:r>
      <w:proofErr w:type="spellEnd"/>
      <w:r>
        <w:rPr>
          <w:rFonts w:ascii="Courier New" w:eastAsia="Courier New" w:hAnsi="Courier New"/>
          <w:color w:val="000000"/>
          <w:sz w:val="32"/>
        </w:rPr>
        <w:t>(</w:t>
      </w:r>
      <w:r>
        <w:rPr>
          <w:rFonts w:ascii="Courier New" w:eastAsia="Courier New" w:hAnsi="Courier New"/>
          <w:i/>
          <w:color w:val="000000"/>
        </w:rPr>
        <w:t>t</w:t>
      </w:r>
      <w:r>
        <w:rPr>
          <w:rFonts w:ascii="Courier New" w:eastAsia="Courier New" w:hAnsi="Courier New"/>
          <w:color w:val="000000"/>
          <w:sz w:val="32"/>
        </w:rPr>
        <w:t>)</w:t>
      </w:r>
      <w:r>
        <w:rPr>
          <w:rFonts w:eastAsia="Times New Roman"/>
          <w:color w:val="000000"/>
          <w:sz w:val="24"/>
        </w:rPr>
        <w:t>. Using these hiring probabilities, we can generate a random draw from the multinomial distribution. The rather ugly looking multinomial density function for professor hiring is:</w:t>
      </w:r>
    </w:p>
    <w:p w14:paraId="76D2187A" w14:textId="77777777" w:rsidR="00E21BB5" w:rsidRDefault="00E21BB5" w:rsidP="00D83D43">
      <w:pPr>
        <w:adjustRightInd w:val="0"/>
        <w:pPrChange w:id="131" w:author="Lawrence, Barbara" w:date="2018-01-18T11:46:00Z">
          <w:pPr>
            <w:adjustRightInd w:val="0"/>
            <w:spacing w:before="52"/>
          </w:pPr>
        </w:pPrChange>
      </w:pPr>
    </w:p>
    <w:tbl>
      <w:tblPr>
        <w:tblW w:w="0" w:type="auto"/>
        <w:tblLayout w:type="fixed"/>
        <w:tblCellMar>
          <w:left w:w="0" w:type="dxa"/>
          <w:right w:w="0" w:type="dxa"/>
        </w:tblCellMar>
        <w:tblLook w:val="0000" w:firstRow="0" w:lastRow="0" w:firstColumn="0" w:lastColumn="0" w:noHBand="0" w:noVBand="0"/>
      </w:tblPr>
      <w:tblGrid>
        <w:gridCol w:w="6931"/>
        <w:gridCol w:w="2449"/>
      </w:tblGrid>
      <w:tr w:rsidR="00E21BB5" w14:paraId="7901A098" w14:textId="77777777" w:rsidTr="00B26700">
        <w:tblPrEx>
          <w:tblCellMar>
            <w:top w:w="0" w:type="dxa"/>
            <w:bottom w:w="0" w:type="dxa"/>
          </w:tblCellMar>
        </w:tblPrEx>
        <w:trPr>
          <w:trHeight w:hRule="exact" w:val="682"/>
        </w:trPr>
        <w:tc>
          <w:tcPr>
            <w:tcW w:w="6931" w:type="dxa"/>
            <w:tcBorders>
              <w:top w:val="none" w:sz="0" w:space="0" w:color="000000"/>
              <w:left w:val="none" w:sz="0" w:space="0" w:color="000000"/>
              <w:bottom w:val="none" w:sz="0" w:space="0" w:color="000000"/>
              <w:right w:val="none" w:sz="0" w:space="0" w:color="000000"/>
            </w:tcBorders>
          </w:tcPr>
          <w:p w14:paraId="750208C3" w14:textId="77777777" w:rsidR="00E21BB5" w:rsidRDefault="00E21BB5" w:rsidP="00D83D43">
            <w:pPr>
              <w:adjustRightInd w:val="0"/>
              <w:textAlignment w:val="baseline"/>
              <w:rPr>
                <w:rFonts w:ascii="Courier New" w:eastAsia="Courier New" w:hAnsi="Courier New"/>
                <w:i/>
                <w:color w:val="000000"/>
              </w:rPr>
              <w:pPrChange w:id="132" w:author="Lawrence, Barbara" w:date="2018-01-18T11:46:00Z">
                <w:pPr>
                  <w:adjustRightInd w:val="0"/>
                  <w:textAlignment w:val="baseline"/>
                </w:pPr>
              </w:pPrChange>
            </w:pPr>
            <w:proofErr w:type="spellStart"/>
            <w:r>
              <w:rPr>
                <w:rFonts w:ascii="Courier New" w:eastAsia="Courier New" w:hAnsi="Courier New"/>
                <w:i/>
                <w:color w:val="000000"/>
              </w:rPr>
              <w:t>v</w:t>
            </w:r>
            <w:r>
              <w:rPr>
                <w:rFonts w:ascii="Courier New" w:eastAsia="Courier New" w:hAnsi="Courier New"/>
                <w:i/>
                <w:color w:val="000000"/>
                <w:vertAlign w:val="superscript"/>
              </w:rPr>
              <w:t>N</w:t>
            </w:r>
            <w:proofErr w:type="spellEnd"/>
            <w:r>
              <w:rPr>
                <w:rFonts w:ascii="Courier New" w:eastAsia="Courier New" w:hAnsi="Courier New"/>
                <w:color w:val="000000"/>
                <w:sz w:val="32"/>
              </w:rPr>
              <w:t>(</w:t>
            </w:r>
            <w:r>
              <w:rPr>
                <w:rFonts w:ascii="Courier New" w:eastAsia="Courier New" w:hAnsi="Courier New"/>
                <w:i/>
                <w:color w:val="000000"/>
              </w:rPr>
              <w:t>t</w:t>
            </w:r>
            <w:r>
              <w:rPr>
                <w:rFonts w:ascii="Courier New" w:eastAsia="Courier New" w:hAnsi="Courier New"/>
                <w:color w:val="000000"/>
                <w:sz w:val="32"/>
              </w:rPr>
              <w:t>)</w:t>
            </w:r>
            <w:r>
              <w:rPr>
                <w:rFonts w:eastAsia="Times New Roman"/>
                <w:color w:val="000000"/>
                <w:sz w:val="24"/>
              </w:rPr>
              <w:t>!</w:t>
            </w:r>
          </w:p>
          <w:p w14:paraId="6A171833" w14:textId="77777777" w:rsidR="00E21BB5" w:rsidRDefault="00E21BB5" w:rsidP="00D83D43">
            <w:pPr>
              <w:tabs>
                <w:tab w:val="right" w:leader="underscore" w:pos="6840"/>
              </w:tabs>
              <w:adjustRightInd w:val="0"/>
              <w:textAlignment w:val="baseline"/>
              <w:rPr>
                <w:rFonts w:ascii="Courier New" w:eastAsia="Courier New" w:hAnsi="Courier New"/>
                <w:i/>
                <w:color w:val="000000"/>
                <w:spacing w:val="-4"/>
              </w:rPr>
              <w:pPrChange w:id="133" w:author="Lawrence, Barbara" w:date="2018-01-18T11:46:00Z">
                <w:pPr>
                  <w:tabs>
                    <w:tab w:val="right" w:leader="underscore" w:pos="6840"/>
                  </w:tabs>
                  <w:adjustRightInd w:val="0"/>
                  <w:textAlignment w:val="baseline"/>
                </w:pPr>
              </w:pPrChange>
            </w:pPr>
            <w:proofErr w:type="gramStart"/>
            <w:r>
              <w:rPr>
                <w:rFonts w:ascii="Courier New" w:eastAsia="Courier New" w:hAnsi="Courier New"/>
                <w:i/>
                <w:color w:val="000000"/>
                <w:spacing w:val="-4"/>
              </w:rPr>
              <w:t>P</w:t>
            </w:r>
            <w:r>
              <w:rPr>
                <w:rFonts w:ascii="Courier New" w:eastAsia="Courier New" w:hAnsi="Courier New"/>
                <w:color w:val="000000"/>
                <w:spacing w:val="-4"/>
                <w:sz w:val="32"/>
              </w:rPr>
              <w:t>(</w:t>
            </w:r>
            <w:proofErr w:type="spellStart"/>
            <w:proofErr w:type="gramEnd"/>
            <w:r>
              <w:rPr>
                <w:rFonts w:ascii="Courier New" w:eastAsia="Courier New" w:hAnsi="Courier New"/>
                <w:i/>
                <w:color w:val="000000"/>
                <w:spacing w:val="-4"/>
              </w:rPr>
              <w:t>h</w:t>
            </w:r>
            <w:r>
              <w:rPr>
                <w:rFonts w:ascii="Courier New" w:eastAsia="Courier New" w:hAnsi="Courier New"/>
                <w:i/>
                <w:color w:val="000000"/>
                <w:spacing w:val="-4"/>
                <w:vertAlign w:val="subscript"/>
              </w:rPr>
              <w:t>m</w:t>
            </w:r>
            <w:proofErr w:type="spellEnd"/>
            <w:r>
              <w:rPr>
                <w:rFonts w:eastAsia="Times New Roman"/>
                <w:color w:val="000000"/>
                <w:spacing w:val="-4"/>
                <w:sz w:val="24"/>
              </w:rPr>
              <w:t xml:space="preserve">, </w:t>
            </w:r>
            <w:r>
              <w:rPr>
                <w:rFonts w:ascii="Courier New" w:eastAsia="Courier New" w:hAnsi="Courier New"/>
                <w:i/>
                <w:color w:val="000000"/>
                <w:spacing w:val="-4"/>
              </w:rPr>
              <w:t>f</w:t>
            </w:r>
            <w:r>
              <w:rPr>
                <w:rFonts w:eastAsia="Times New Roman"/>
                <w:color w:val="000000"/>
                <w:spacing w:val="-4"/>
                <w:vertAlign w:val="superscript"/>
              </w:rPr>
              <w:t>1,2,3</w:t>
            </w:r>
            <w:r>
              <w:rPr>
                <w:rFonts w:ascii="Courier New" w:eastAsia="Courier New" w:hAnsi="Courier New"/>
                <w:color w:val="000000"/>
                <w:spacing w:val="-4"/>
                <w:sz w:val="32"/>
              </w:rPr>
              <w:t>(</w:t>
            </w:r>
            <w:r>
              <w:rPr>
                <w:rFonts w:ascii="Courier New" w:eastAsia="Courier New" w:hAnsi="Courier New"/>
                <w:i/>
                <w:color w:val="000000"/>
                <w:spacing w:val="-4"/>
              </w:rPr>
              <w:t>t</w:t>
            </w:r>
            <w:r>
              <w:rPr>
                <w:rFonts w:ascii="Courier New" w:eastAsia="Courier New" w:hAnsi="Courier New"/>
                <w:color w:val="000000"/>
                <w:spacing w:val="-4"/>
                <w:sz w:val="32"/>
              </w:rPr>
              <w:t>)</w:t>
            </w:r>
            <w:r>
              <w:rPr>
                <w:rFonts w:eastAsia="Times New Roman"/>
                <w:color w:val="000000"/>
                <w:spacing w:val="-4"/>
                <w:sz w:val="24"/>
              </w:rPr>
              <w:t xml:space="preserve">, </w:t>
            </w:r>
            <w:proofErr w:type="spellStart"/>
            <w:r>
              <w:rPr>
                <w:rFonts w:ascii="Courier New" w:eastAsia="Courier New" w:hAnsi="Courier New"/>
                <w:i/>
                <w:color w:val="000000"/>
                <w:spacing w:val="-4"/>
              </w:rPr>
              <w:t>h</w:t>
            </w:r>
            <w:r>
              <w:rPr>
                <w:rFonts w:ascii="Courier New" w:eastAsia="Courier New" w:hAnsi="Courier New"/>
                <w:i/>
                <w:color w:val="000000"/>
                <w:spacing w:val="-4"/>
                <w:vertAlign w:val="superscript"/>
              </w:rPr>
              <w:t>none</w:t>
            </w:r>
            <w:proofErr w:type="spellEnd"/>
            <w:r>
              <w:rPr>
                <w:rFonts w:ascii="Courier New" w:eastAsia="Courier New" w:hAnsi="Courier New"/>
                <w:color w:val="000000"/>
                <w:spacing w:val="-4"/>
                <w:sz w:val="32"/>
              </w:rPr>
              <w:t>(</w:t>
            </w:r>
            <w:r>
              <w:rPr>
                <w:rFonts w:ascii="Courier New" w:eastAsia="Courier New" w:hAnsi="Courier New"/>
                <w:i/>
                <w:color w:val="000000"/>
                <w:spacing w:val="-4"/>
              </w:rPr>
              <w:t>t</w:t>
            </w:r>
            <w:r>
              <w:rPr>
                <w:rFonts w:ascii="Courier New" w:eastAsia="Courier New" w:hAnsi="Courier New"/>
                <w:color w:val="000000"/>
                <w:spacing w:val="-4"/>
                <w:sz w:val="32"/>
              </w:rPr>
              <w:t>)</w:t>
            </w:r>
            <w:r>
              <w:rPr>
                <w:rFonts w:eastAsia="Times New Roman"/>
                <w:color w:val="000000"/>
                <w:spacing w:val="-4"/>
                <w:sz w:val="24"/>
              </w:rPr>
              <w:t xml:space="preserve">; </w:t>
            </w:r>
            <w:proofErr w:type="spellStart"/>
            <w:r>
              <w:rPr>
                <w:rFonts w:ascii="Courier New" w:eastAsia="Courier New" w:hAnsi="Courier New"/>
                <w:i/>
                <w:color w:val="000000"/>
                <w:spacing w:val="-4"/>
              </w:rPr>
              <w:t>v</w:t>
            </w:r>
            <w:r>
              <w:rPr>
                <w:rFonts w:ascii="Courier New" w:eastAsia="Courier New" w:hAnsi="Courier New"/>
                <w:i/>
                <w:color w:val="000000"/>
                <w:spacing w:val="-4"/>
                <w:vertAlign w:val="superscript"/>
              </w:rPr>
              <w:t>N</w:t>
            </w:r>
            <w:proofErr w:type="spellEnd"/>
            <w:r>
              <w:rPr>
                <w:rFonts w:eastAsia="Times New Roman"/>
                <w:color w:val="000000"/>
                <w:spacing w:val="-4"/>
                <w:sz w:val="24"/>
              </w:rPr>
              <w:t xml:space="preserve">, </w:t>
            </w:r>
            <w:r>
              <w:rPr>
                <w:rFonts w:ascii="Courier New" w:eastAsia="Courier New" w:hAnsi="Courier New"/>
                <w:i/>
                <w:color w:val="000000"/>
                <w:spacing w:val="-4"/>
              </w:rPr>
              <w:t>p</w:t>
            </w:r>
            <w:r>
              <w:rPr>
                <w:rFonts w:ascii="Courier New" w:eastAsia="Courier New" w:hAnsi="Courier New"/>
                <w:i/>
                <w:color w:val="000000"/>
                <w:spacing w:val="-4"/>
                <w:vertAlign w:val="subscript"/>
              </w:rPr>
              <w:t>m</w:t>
            </w:r>
            <w:r>
              <w:rPr>
                <w:rFonts w:eastAsia="Times New Roman"/>
                <w:color w:val="000000"/>
                <w:spacing w:val="-4"/>
                <w:sz w:val="24"/>
              </w:rPr>
              <w:t xml:space="preserve">, </w:t>
            </w:r>
            <w:r>
              <w:rPr>
                <w:rFonts w:ascii="Courier New" w:eastAsia="Courier New" w:hAnsi="Courier New"/>
                <w:i/>
                <w:color w:val="000000"/>
                <w:spacing w:val="-4"/>
              </w:rPr>
              <w:t>f</w:t>
            </w:r>
            <w:r>
              <w:rPr>
                <w:rFonts w:eastAsia="Times New Roman"/>
                <w:color w:val="000000"/>
                <w:spacing w:val="-4"/>
                <w:vertAlign w:val="superscript"/>
              </w:rPr>
              <w:t>1,2,3</w:t>
            </w:r>
            <w:r>
              <w:rPr>
                <w:rFonts w:ascii="Courier New" w:eastAsia="Courier New" w:hAnsi="Courier New"/>
                <w:color w:val="000000"/>
                <w:spacing w:val="-4"/>
                <w:sz w:val="32"/>
              </w:rPr>
              <w:t>(</w:t>
            </w:r>
            <w:r>
              <w:rPr>
                <w:rFonts w:ascii="Courier New" w:eastAsia="Courier New" w:hAnsi="Courier New"/>
                <w:i/>
                <w:color w:val="000000"/>
                <w:spacing w:val="-4"/>
              </w:rPr>
              <w:t>t</w:t>
            </w:r>
            <w:r>
              <w:rPr>
                <w:rFonts w:ascii="Courier New" w:eastAsia="Courier New" w:hAnsi="Courier New"/>
                <w:color w:val="000000"/>
                <w:spacing w:val="-4"/>
                <w:sz w:val="32"/>
              </w:rPr>
              <w:t>)</w:t>
            </w:r>
            <w:r>
              <w:rPr>
                <w:rFonts w:eastAsia="Times New Roman"/>
                <w:color w:val="000000"/>
                <w:spacing w:val="-4"/>
                <w:sz w:val="24"/>
              </w:rPr>
              <w:t xml:space="preserve">, </w:t>
            </w:r>
            <w:proofErr w:type="spellStart"/>
            <w:r>
              <w:rPr>
                <w:rFonts w:ascii="Courier New" w:eastAsia="Courier New" w:hAnsi="Courier New"/>
                <w:i/>
                <w:color w:val="000000"/>
                <w:spacing w:val="-4"/>
              </w:rPr>
              <w:t>p</w:t>
            </w:r>
            <w:r>
              <w:rPr>
                <w:rFonts w:ascii="Courier New" w:eastAsia="Courier New" w:hAnsi="Courier New"/>
                <w:i/>
                <w:color w:val="000000"/>
                <w:spacing w:val="-4"/>
                <w:vertAlign w:val="superscript"/>
              </w:rPr>
              <w:t>none</w:t>
            </w:r>
            <w:proofErr w:type="spellEnd"/>
            <w:r>
              <w:rPr>
                <w:rFonts w:ascii="Courier New" w:eastAsia="Courier New" w:hAnsi="Courier New"/>
                <w:color w:val="000000"/>
                <w:spacing w:val="-4"/>
                <w:sz w:val="32"/>
              </w:rPr>
              <w:t>(</w:t>
            </w:r>
            <w:r>
              <w:rPr>
                <w:rFonts w:ascii="Courier New" w:eastAsia="Courier New" w:hAnsi="Courier New"/>
                <w:i/>
                <w:color w:val="000000"/>
                <w:spacing w:val="-4"/>
              </w:rPr>
              <w:t>t</w:t>
            </w:r>
            <w:r>
              <w:rPr>
                <w:rFonts w:ascii="Courier New" w:eastAsia="Courier New" w:hAnsi="Courier New"/>
                <w:color w:val="000000"/>
                <w:spacing w:val="-4"/>
                <w:sz w:val="32"/>
              </w:rPr>
              <w:t xml:space="preserve">)) = </w:t>
            </w:r>
            <w:r>
              <w:rPr>
                <w:rFonts w:ascii="Courier New" w:eastAsia="Courier New" w:hAnsi="Courier New"/>
                <w:color w:val="000000"/>
                <w:spacing w:val="-4"/>
                <w:sz w:val="32"/>
              </w:rPr>
              <w:tab/>
              <w:t xml:space="preserve"> </w:t>
            </w:r>
          </w:p>
          <w:p w14:paraId="13084402" w14:textId="77777777" w:rsidR="00E21BB5" w:rsidRDefault="00E21BB5" w:rsidP="00D83D43">
            <w:pPr>
              <w:adjustRightInd w:val="0"/>
              <w:textAlignment w:val="baseline"/>
              <w:rPr>
                <w:rFonts w:ascii="Courier New" w:eastAsia="Courier New" w:hAnsi="Courier New"/>
                <w:i/>
                <w:color w:val="000000"/>
                <w:sz w:val="23"/>
                <w:vertAlign w:val="subscript"/>
              </w:rPr>
              <w:pPrChange w:id="134" w:author="Lawrence, Barbara" w:date="2018-01-18T11:46:00Z">
                <w:pPr>
                  <w:adjustRightInd w:val="0"/>
                  <w:textAlignment w:val="baseline"/>
                </w:pPr>
              </w:pPrChange>
            </w:pPr>
            <w:r>
              <w:rPr>
                <w:rFonts w:ascii="Courier New" w:eastAsia="Courier New" w:hAnsi="Courier New"/>
                <w:i/>
                <w:color w:val="000000"/>
                <w:sz w:val="23"/>
                <w:vertAlign w:val="subscript"/>
              </w:rPr>
              <w:t>h</w:t>
            </w:r>
            <w:r>
              <w:rPr>
                <w:rFonts w:eastAsia="Times New Roman"/>
                <w:color w:val="000000"/>
                <w:sz w:val="20"/>
              </w:rPr>
              <w:t>1,2,3</w:t>
            </w:r>
          </w:p>
          <w:p w14:paraId="3F25AE49" w14:textId="77777777" w:rsidR="00E21BB5" w:rsidRDefault="00E21BB5" w:rsidP="00D83D43">
            <w:pPr>
              <w:adjustRightInd w:val="0"/>
              <w:textAlignment w:val="baseline"/>
              <w:rPr>
                <w:rFonts w:ascii="Courier New" w:eastAsia="Courier New" w:hAnsi="Courier New"/>
                <w:i/>
                <w:color w:val="000000"/>
                <w:sz w:val="18"/>
              </w:rPr>
              <w:pPrChange w:id="135" w:author="Lawrence, Barbara" w:date="2018-01-18T11:46:00Z">
                <w:pPr>
                  <w:adjustRightInd w:val="0"/>
                  <w:textAlignment w:val="baseline"/>
                </w:pPr>
              </w:pPrChange>
            </w:pPr>
            <w:proofErr w:type="spellStart"/>
            <w:proofErr w:type="gramStart"/>
            <w:r>
              <w:rPr>
                <w:rFonts w:ascii="Courier New" w:eastAsia="Courier New" w:hAnsi="Courier New"/>
                <w:i/>
                <w:color w:val="000000"/>
                <w:sz w:val="18"/>
              </w:rPr>
              <w:t>m</w:t>
            </w:r>
            <w:r>
              <w:rPr>
                <w:rFonts w:eastAsia="Times New Roman"/>
                <w:color w:val="000000"/>
                <w:sz w:val="20"/>
              </w:rPr>
              <w:t>,</w:t>
            </w:r>
            <w:r>
              <w:rPr>
                <w:rFonts w:ascii="Courier New" w:eastAsia="Courier New" w:hAnsi="Courier New"/>
                <w:i/>
                <w:color w:val="000000"/>
                <w:sz w:val="18"/>
              </w:rPr>
              <w:t>f</w:t>
            </w:r>
            <w:proofErr w:type="spellEnd"/>
            <w:proofErr w:type="gramEnd"/>
            <w:r>
              <w:rPr>
                <w:rFonts w:ascii="Courier New" w:eastAsia="Courier New" w:hAnsi="Courier New"/>
                <w:i/>
                <w:color w:val="000000"/>
                <w:sz w:val="18"/>
              </w:rPr>
              <w:t xml:space="preserve"> </w:t>
            </w:r>
            <w:r>
              <w:rPr>
                <w:rFonts w:ascii="Courier New" w:eastAsia="Courier New" w:hAnsi="Courier New"/>
                <w:color w:val="000000"/>
                <w:sz w:val="32"/>
              </w:rPr>
              <w:t>(</w:t>
            </w:r>
            <w:r>
              <w:rPr>
                <w:rFonts w:ascii="Courier New" w:eastAsia="Courier New" w:hAnsi="Courier New"/>
                <w:i/>
                <w:color w:val="000000"/>
              </w:rPr>
              <w:t>t</w:t>
            </w:r>
            <w:r>
              <w:rPr>
                <w:rFonts w:ascii="Courier New" w:eastAsia="Courier New" w:hAnsi="Courier New"/>
                <w:color w:val="000000"/>
                <w:sz w:val="32"/>
              </w:rPr>
              <w:t>)</w:t>
            </w:r>
            <w:r>
              <w:rPr>
                <w:rFonts w:eastAsia="Times New Roman"/>
                <w:color w:val="000000"/>
                <w:sz w:val="24"/>
              </w:rPr>
              <w:t xml:space="preserve">! </w:t>
            </w:r>
            <w:r>
              <w:rPr>
                <w:rFonts w:ascii="Garamond" w:eastAsia="Garamond" w:hAnsi="Garamond"/>
                <w:i/>
                <w:color w:val="000000"/>
                <w:sz w:val="26"/>
              </w:rPr>
              <w:t xml:space="preserve">· </w:t>
            </w:r>
            <w:proofErr w:type="spellStart"/>
            <w:proofErr w:type="gramStart"/>
            <w:r>
              <w:rPr>
                <w:rFonts w:ascii="Courier New" w:eastAsia="Courier New" w:hAnsi="Courier New"/>
                <w:i/>
                <w:color w:val="000000"/>
              </w:rPr>
              <w:t>h</w:t>
            </w:r>
            <w:r>
              <w:rPr>
                <w:rFonts w:ascii="Courier New" w:eastAsia="Courier New" w:hAnsi="Courier New"/>
                <w:i/>
                <w:color w:val="000000"/>
                <w:sz w:val="18"/>
              </w:rPr>
              <w:t>none</w:t>
            </w:r>
            <w:proofErr w:type="spellEnd"/>
            <w:r>
              <w:rPr>
                <w:rFonts w:ascii="Courier New" w:eastAsia="Courier New" w:hAnsi="Courier New"/>
                <w:color w:val="000000"/>
                <w:sz w:val="32"/>
              </w:rPr>
              <w:t xml:space="preserve">( </w:t>
            </w:r>
            <w:r>
              <w:rPr>
                <w:rFonts w:ascii="Courier New" w:eastAsia="Courier New" w:hAnsi="Courier New"/>
                <w:i/>
                <w:color w:val="000000"/>
              </w:rPr>
              <w:t>t</w:t>
            </w:r>
            <w:proofErr w:type="gramEnd"/>
            <w:r>
              <w:rPr>
                <w:rFonts w:ascii="Courier New" w:eastAsia="Courier New" w:hAnsi="Courier New"/>
                <w:color w:val="000000"/>
                <w:sz w:val="32"/>
              </w:rPr>
              <w:t>)</w:t>
            </w:r>
            <w:r>
              <w:rPr>
                <w:rFonts w:eastAsia="Times New Roman"/>
                <w:color w:val="000000"/>
                <w:sz w:val="24"/>
              </w:rPr>
              <w:t>!</w:t>
            </w:r>
          </w:p>
        </w:tc>
        <w:tc>
          <w:tcPr>
            <w:tcW w:w="2449" w:type="dxa"/>
            <w:tcBorders>
              <w:top w:val="none" w:sz="0" w:space="0" w:color="000000"/>
              <w:left w:val="none" w:sz="0" w:space="0" w:color="000000"/>
              <w:bottom w:val="none" w:sz="0" w:space="0" w:color="000000"/>
              <w:right w:val="none" w:sz="0" w:space="0" w:color="000000"/>
            </w:tcBorders>
          </w:tcPr>
          <w:p w14:paraId="239BEAC8" w14:textId="77777777" w:rsidR="00E21BB5" w:rsidRDefault="00E21BB5" w:rsidP="00D83D43">
            <w:pPr>
              <w:adjustRightInd w:val="0"/>
              <w:textAlignment w:val="baseline"/>
              <w:rPr>
                <w:rFonts w:ascii="Garamond" w:eastAsia="Garamond" w:hAnsi="Garamond"/>
                <w:i/>
                <w:color w:val="000000"/>
                <w:spacing w:val="-22"/>
                <w:sz w:val="26"/>
              </w:rPr>
              <w:pPrChange w:id="136" w:author="Lawrence, Barbara" w:date="2018-01-18T11:46:00Z">
                <w:pPr>
                  <w:adjustRightInd w:val="0"/>
                  <w:spacing w:before="71"/>
                  <w:textAlignment w:val="baseline"/>
                </w:pPr>
              </w:pPrChange>
            </w:pPr>
            <w:r>
              <w:rPr>
                <w:rFonts w:ascii="Garamond" w:eastAsia="Garamond" w:hAnsi="Garamond"/>
                <w:i/>
                <w:color w:val="000000"/>
                <w:spacing w:val="-22"/>
                <w:sz w:val="26"/>
              </w:rPr>
              <w:t xml:space="preserve">× </w:t>
            </w:r>
            <w:r>
              <w:rPr>
                <w:rFonts w:ascii="Courier New" w:eastAsia="Courier New" w:hAnsi="Courier New"/>
                <w:i/>
                <w:color w:val="000000"/>
                <w:spacing w:val="-22"/>
              </w:rPr>
              <w:t>p</w:t>
            </w:r>
            <w:r>
              <w:rPr>
                <w:rFonts w:eastAsia="Times New Roman"/>
                <w:color w:val="000000"/>
                <w:spacing w:val="-22"/>
                <w:sz w:val="20"/>
              </w:rPr>
              <w:t>1,2,3</w:t>
            </w:r>
          </w:p>
          <w:p w14:paraId="2F8AC057" w14:textId="77777777" w:rsidR="00E21BB5" w:rsidRDefault="00E21BB5" w:rsidP="00D83D43">
            <w:pPr>
              <w:tabs>
                <w:tab w:val="right" w:pos="2448"/>
              </w:tabs>
              <w:adjustRightInd w:val="0"/>
              <w:textAlignment w:val="baseline"/>
              <w:rPr>
                <w:rFonts w:ascii="Courier New" w:eastAsia="Courier New" w:hAnsi="Courier New"/>
                <w:i/>
                <w:color w:val="000000"/>
                <w:spacing w:val="-5"/>
                <w:sz w:val="18"/>
              </w:rPr>
              <w:pPrChange w:id="137" w:author="Lawrence, Barbara" w:date="2018-01-18T11:46:00Z">
                <w:pPr>
                  <w:tabs>
                    <w:tab w:val="right" w:pos="2448"/>
                  </w:tabs>
                  <w:adjustRightInd w:val="0"/>
                  <w:spacing w:after="187"/>
                  <w:textAlignment w:val="baseline"/>
                </w:pPr>
              </w:pPrChange>
            </w:pPr>
            <w:proofErr w:type="spellStart"/>
            <w:proofErr w:type="gramStart"/>
            <w:r>
              <w:rPr>
                <w:rFonts w:ascii="Courier New" w:eastAsia="Courier New" w:hAnsi="Courier New"/>
                <w:i/>
                <w:color w:val="000000"/>
                <w:spacing w:val="-5"/>
                <w:sz w:val="18"/>
              </w:rPr>
              <w:t>m</w:t>
            </w:r>
            <w:r>
              <w:rPr>
                <w:rFonts w:eastAsia="Times New Roman"/>
                <w:color w:val="000000"/>
                <w:spacing w:val="-5"/>
                <w:sz w:val="20"/>
              </w:rPr>
              <w:t>,</w:t>
            </w:r>
            <w:r>
              <w:rPr>
                <w:rFonts w:ascii="Courier New" w:eastAsia="Courier New" w:hAnsi="Courier New"/>
                <w:i/>
                <w:color w:val="000000"/>
                <w:spacing w:val="-5"/>
                <w:sz w:val="18"/>
              </w:rPr>
              <w:t>f</w:t>
            </w:r>
            <w:proofErr w:type="spellEnd"/>
            <w:proofErr w:type="gramEnd"/>
            <w:r>
              <w:rPr>
                <w:rFonts w:ascii="Courier New" w:eastAsia="Courier New" w:hAnsi="Courier New"/>
                <w:i/>
                <w:color w:val="000000"/>
                <w:spacing w:val="-5"/>
                <w:sz w:val="18"/>
              </w:rPr>
              <w:t xml:space="preserve"> </w:t>
            </w:r>
            <w:r>
              <w:rPr>
                <w:rFonts w:ascii="Courier New" w:eastAsia="Courier New" w:hAnsi="Courier New"/>
                <w:color w:val="000000"/>
                <w:spacing w:val="-5"/>
                <w:sz w:val="32"/>
              </w:rPr>
              <w:t>(</w:t>
            </w:r>
            <w:r>
              <w:rPr>
                <w:rFonts w:ascii="Courier New" w:eastAsia="Courier New" w:hAnsi="Courier New"/>
                <w:i/>
                <w:color w:val="000000"/>
                <w:spacing w:val="-5"/>
              </w:rPr>
              <w:t>t</w:t>
            </w:r>
            <w:r>
              <w:rPr>
                <w:rFonts w:ascii="Courier New" w:eastAsia="Courier New" w:hAnsi="Courier New"/>
                <w:color w:val="000000"/>
                <w:spacing w:val="-5"/>
                <w:sz w:val="32"/>
              </w:rPr>
              <w:t xml:space="preserve">) </w:t>
            </w:r>
            <w:r>
              <w:rPr>
                <w:rFonts w:ascii="Garamond" w:eastAsia="Garamond" w:hAnsi="Garamond"/>
                <w:i/>
                <w:color w:val="000000"/>
                <w:spacing w:val="-5"/>
                <w:sz w:val="26"/>
              </w:rPr>
              <w:t xml:space="preserve">× · </w:t>
            </w:r>
            <w:proofErr w:type="spellStart"/>
            <w:r>
              <w:rPr>
                <w:rFonts w:ascii="Courier New" w:eastAsia="Courier New" w:hAnsi="Courier New"/>
                <w:i/>
                <w:color w:val="000000"/>
                <w:spacing w:val="-5"/>
              </w:rPr>
              <w:t>p</w:t>
            </w:r>
            <w:r>
              <w:rPr>
                <w:rFonts w:ascii="Courier New" w:eastAsia="Courier New" w:hAnsi="Courier New"/>
                <w:i/>
                <w:color w:val="000000"/>
                <w:spacing w:val="-5"/>
                <w:sz w:val="18"/>
              </w:rPr>
              <w:t>none</w:t>
            </w:r>
            <w:proofErr w:type="spellEnd"/>
            <w:r>
              <w:rPr>
                <w:rFonts w:ascii="Courier New" w:eastAsia="Courier New" w:hAnsi="Courier New"/>
                <w:i/>
                <w:color w:val="000000"/>
                <w:spacing w:val="-5"/>
                <w:sz w:val="18"/>
              </w:rPr>
              <w:tab/>
            </w:r>
            <w:r>
              <w:rPr>
                <w:rFonts w:eastAsia="Times New Roman"/>
                <w:color w:val="000000"/>
                <w:spacing w:val="-5"/>
                <w:sz w:val="24"/>
              </w:rPr>
              <w:t>(12)</w:t>
            </w:r>
          </w:p>
        </w:tc>
      </w:tr>
    </w:tbl>
    <w:p w14:paraId="4E7AE300" w14:textId="77777777" w:rsidR="00E21BB5" w:rsidRDefault="00E21BB5" w:rsidP="00D83D43">
      <w:pPr>
        <w:adjustRightInd w:val="0"/>
        <w:pPrChange w:id="138" w:author="Lawrence, Barbara" w:date="2018-01-18T11:46:00Z">
          <w:pPr>
            <w:adjustRightInd w:val="0"/>
            <w:spacing w:after="484"/>
          </w:pPr>
        </w:pPrChange>
      </w:pPr>
    </w:p>
    <w:p w14:paraId="5B635389" w14:textId="77777777" w:rsidR="00E21BB5" w:rsidRDefault="00E21BB5" w:rsidP="00D83D43">
      <w:pPr>
        <w:adjustRightInd w:val="0"/>
        <w:textAlignment w:val="baseline"/>
        <w:rPr>
          <w:rFonts w:eastAsia="Times New Roman"/>
          <w:color w:val="000000"/>
          <w:sz w:val="24"/>
        </w:rPr>
        <w:pPrChange w:id="139" w:author="Lawrence, Barbara" w:date="2018-01-18T11:46:00Z">
          <w:pPr>
            <w:adjustRightInd w:val="0"/>
            <w:spacing w:before="182"/>
            <w:textAlignment w:val="baseline"/>
          </w:pPr>
        </w:pPrChange>
      </w:pPr>
      <w:r>
        <w:rPr>
          <w:rFonts w:eastAsia="Times New Roman"/>
          <w:color w:val="000000"/>
          <w:sz w:val="24"/>
        </w:rPr>
        <w:t xml:space="preserve">The </w:t>
      </w:r>
      <w:proofErr w:type="spellStart"/>
      <w:r>
        <w:rPr>
          <w:rFonts w:ascii="Courier New" w:eastAsia="Courier New" w:hAnsi="Courier New"/>
          <w:i/>
          <w:color w:val="000000"/>
        </w:rPr>
        <w:t>h</w:t>
      </w:r>
      <w:r>
        <w:rPr>
          <w:rFonts w:ascii="Courier New" w:eastAsia="Courier New" w:hAnsi="Courier New"/>
          <w:i/>
          <w:color w:val="000000"/>
          <w:sz w:val="18"/>
        </w:rPr>
        <w:t>none</w:t>
      </w:r>
      <w:proofErr w:type="spellEnd"/>
      <w:r>
        <w:rPr>
          <w:rFonts w:eastAsia="Times New Roman"/>
          <w:color w:val="000000"/>
          <w:sz w:val="18"/>
          <w:vertAlign w:val="subscript"/>
        </w:rPr>
        <w:t>,</w:t>
      </w:r>
      <w:r>
        <w:rPr>
          <w:rFonts w:ascii="Courier New" w:eastAsia="Courier New" w:hAnsi="Courier New"/>
          <w:i/>
          <w:color w:val="000000"/>
        </w:rPr>
        <w:t xml:space="preserve"> </w:t>
      </w:r>
      <w:proofErr w:type="spellStart"/>
      <w:r>
        <w:rPr>
          <w:rFonts w:ascii="Courier New" w:eastAsia="Courier New" w:hAnsi="Courier New"/>
          <w:i/>
          <w:color w:val="000000"/>
        </w:rPr>
        <w:t>p</w:t>
      </w:r>
      <w:r>
        <w:rPr>
          <w:rFonts w:ascii="Courier New" w:eastAsia="Courier New" w:hAnsi="Courier New"/>
          <w:i/>
          <w:color w:val="000000"/>
          <w:sz w:val="18"/>
        </w:rPr>
        <w:t>none</w:t>
      </w:r>
      <w:proofErr w:type="spellEnd"/>
      <w:r>
        <w:rPr>
          <w:rFonts w:ascii="Courier New" w:eastAsia="Courier New" w:hAnsi="Courier New"/>
          <w:i/>
          <w:color w:val="000000"/>
          <w:sz w:val="18"/>
        </w:rPr>
        <w:t xml:space="preserve"> </w:t>
      </w:r>
      <w:r>
        <w:rPr>
          <w:rFonts w:eastAsia="Times New Roman"/>
          <w:color w:val="000000"/>
          <w:sz w:val="24"/>
        </w:rPr>
        <w:t>represent the probability of not hiring anyone for a given vacancy. While expression (??) might look ugly, it is simply the standard multinomial distribution with the relevant model parameters.</w:t>
      </w:r>
    </w:p>
    <w:p w14:paraId="0C889520" w14:textId="2232FEB1" w:rsidR="00E21BB5" w:rsidRDefault="00E21BB5" w:rsidP="00D83D43">
      <w:pPr>
        <w:adjustRightInd w:val="0"/>
        <w:textAlignment w:val="baseline"/>
        <w:rPr>
          <w:rFonts w:eastAsia="Times New Roman"/>
          <w:color w:val="000000"/>
          <w:sz w:val="24"/>
        </w:rPr>
        <w:pPrChange w:id="140" w:author="Lawrence, Barbara" w:date="2018-01-18T11:46:00Z">
          <w:pPr>
            <w:adjustRightInd w:val="0"/>
            <w:spacing w:before="1"/>
            <w:textAlignment w:val="baseline"/>
          </w:pPr>
        </w:pPrChange>
      </w:pPr>
      <w:r>
        <w:rPr>
          <w:rFonts w:eastAsia="Times New Roman"/>
          <w:color w:val="000000"/>
          <w:sz w:val="24"/>
        </w:rPr>
        <w:t xml:space="preserve">Note also, that in the case where the department is over </w:t>
      </w:r>
      <w:del w:id="141" w:author="Lawrence, Barbara" w:date="2018-01-18T11:47:00Z">
        <w:r w:rsidDel="00D83D43">
          <w:rPr>
            <w:rFonts w:eastAsia="Times New Roman"/>
            <w:color w:val="000000"/>
            <w:sz w:val="24"/>
          </w:rPr>
          <w:delText>size</w:delText>
        </w:r>
      </w:del>
      <w:ins w:id="142" w:author="Lawrence, Barbara" w:date="2018-01-18T11:47:00Z">
        <w:r w:rsidR="00D83D43">
          <w:rPr>
            <w:rFonts w:eastAsia="Times New Roman"/>
            <w:color w:val="000000"/>
            <w:sz w:val="24"/>
          </w:rPr>
          <w:t>the upper boundary</w:t>
        </w:r>
      </w:ins>
      <w:r>
        <w:rPr>
          <w:rFonts w:eastAsia="Times New Roman"/>
          <w:color w:val="000000"/>
          <w:sz w:val="24"/>
        </w:rPr>
        <w:t xml:space="preserve">, </w:t>
      </w:r>
      <w:proofErr w:type="spellStart"/>
      <w:r>
        <w:rPr>
          <w:rFonts w:ascii="Courier New" w:eastAsia="Courier New" w:hAnsi="Courier New"/>
          <w:i/>
          <w:color w:val="000000"/>
        </w:rPr>
        <w:t>v</w:t>
      </w:r>
      <w:r>
        <w:rPr>
          <w:rFonts w:ascii="Courier New" w:eastAsia="Courier New" w:hAnsi="Courier New"/>
          <w:i/>
          <w:color w:val="000000"/>
          <w:vertAlign w:val="superscript"/>
        </w:rPr>
        <w:t>N</w:t>
      </w:r>
      <w:proofErr w:type="spellEnd"/>
      <w:r>
        <w:rPr>
          <w:rFonts w:ascii="Courier New" w:eastAsia="Courier New" w:hAnsi="Courier New"/>
          <w:color w:val="000000"/>
          <w:sz w:val="32"/>
        </w:rPr>
        <w:t>(</w:t>
      </w:r>
      <w:r>
        <w:rPr>
          <w:rFonts w:ascii="Courier New" w:eastAsia="Courier New" w:hAnsi="Courier New"/>
          <w:i/>
          <w:color w:val="000000"/>
        </w:rPr>
        <w:t>t</w:t>
      </w:r>
      <w:r>
        <w:rPr>
          <w:rFonts w:ascii="Courier New" w:eastAsia="Courier New" w:hAnsi="Courier New"/>
          <w:color w:val="000000"/>
          <w:sz w:val="32"/>
        </w:rPr>
        <w:t xml:space="preserve">) </w:t>
      </w:r>
      <w:r>
        <w:rPr>
          <w:rFonts w:eastAsia="Times New Roman"/>
          <w:color w:val="000000"/>
          <w:sz w:val="24"/>
        </w:rPr>
        <w:t>is equal to zero and no hiring would likely occur that year (unless some opportunistic hiring opportunity presents itself).</w:t>
      </w:r>
    </w:p>
    <w:p w14:paraId="6ECDA4BE" w14:textId="77777777" w:rsidR="00E21BB5" w:rsidRDefault="00E21BB5" w:rsidP="00B3179A">
      <w:pPr>
        <w:adjustRightInd w:val="0"/>
        <w:spacing w:before="1"/>
        <w:textAlignment w:val="baseline"/>
        <w:rPr>
          <w:ins w:id="143" w:author="Lawrence, Barbara" w:date="2018-01-18T11:47:00Z"/>
          <w:rFonts w:eastAsia="Times New Roman"/>
          <w:color w:val="000000"/>
          <w:sz w:val="24"/>
        </w:rPr>
      </w:pPr>
    </w:p>
    <w:p w14:paraId="145C952F" w14:textId="77777777" w:rsidR="00B3179A" w:rsidRDefault="00B3179A" w:rsidP="00B3179A">
      <w:pPr>
        <w:adjustRightInd w:val="0"/>
        <w:spacing w:before="1"/>
        <w:textAlignment w:val="baseline"/>
        <w:rPr>
          <w:rFonts w:eastAsia="Times New Roman"/>
          <w:color w:val="000000"/>
          <w:sz w:val="24"/>
        </w:rPr>
      </w:pPr>
    </w:p>
    <w:p w14:paraId="58F1E051" w14:textId="2F253379" w:rsidR="00976634" w:rsidRPr="00D53797" w:rsidRDefault="00D53797" w:rsidP="00976634">
      <w:pPr>
        <w:adjustRightInd w:val="0"/>
        <w:textAlignment w:val="baseline"/>
        <w:rPr>
          <w:rFonts w:eastAsia="Times New Roman"/>
          <w:b/>
          <w:color w:val="000000"/>
          <w:spacing w:val="1"/>
          <w:sz w:val="24"/>
        </w:rPr>
      </w:pPr>
      <w:del w:id="144" w:author="Lawrence, Barbara" w:date="2018-01-17T13:09:00Z">
        <w:r w:rsidRPr="00D53797" w:rsidDel="00EC531E">
          <w:rPr>
            <w:rFonts w:eastAsia="Times New Roman"/>
            <w:b/>
            <w:color w:val="000000"/>
            <w:spacing w:val="1"/>
            <w:sz w:val="24"/>
          </w:rPr>
          <w:delText>5</w:delText>
        </w:r>
      </w:del>
      <w:ins w:id="145" w:author="Lawrence, Barbara" w:date="2018-01-17T13:09:00Z">
        <w:r w:rsidR="00EC531E">
          <w:rPr>
            <w:rFonts w:eastAsia="Times New Roman"/>
            <w:b/>
            <w:color w:val="000000"/>
            <w:spacing w:val="1"/>
            <w:sz w:val="24"/>
          </w:rPr>
          <w:t>4</w:t>
        </w:r>
      </w:ins>
      <w:r w:rsidR="00976634" w:rsidRPr="00D53797">
        <w:rPr>
          <w:rFonts w:eastAsia="Times New Roman"/>
          <w:b/>
          <w:color w:val="000000"/>
          <w:spacing w:val="1"/>
          <w:sz w:val="24"/>
        </w:rPr>
        <w:tab/>
        <w:t>Three Models Using Different Replacement Strategies</w:t>
      </w:r>
    </w:p>
    <w:p w14:paraId="7C38C9B7" w14:textId="77777777" w:rsidR="006722CE" w:rsidRDefault="006722CE" w:rsidP="00976634">
      <w:pPr>
        <w:adjustRightInd w:val="0"/>
        <w:textAlignment w:val="baseline"/>
        <w:rPr>
          <w:ins w:id="146" w:author="Lawrence, Barbara" w:date="2018-01-18T11:53:00Z"/>
          <w:rFonts w:eastAsia="Times New Roman"/>
          <w:color w:val="000000"/>
          <w:spacing w:val="1"/>
          <w:sz w:val="24"/>
        </w:rPr>
      </w:pPr>
    </w:p>
    <w:p w14:paraId="52376728" w14:textId="065FD710" w:rsidR="00976634" w:rsidDel="00722E00" w:rsidRDefault="006722CE" w:rsidP="00722E00">
      <w:pPr>
        <w:adjustRightInd w:val="0"/>
        <w:textAlignment w:val="baseline"/>
        <w:rPr>
          <w:del w:id="147" w:author="Lawrence, Barbara" w:date="2018-01-18T11:55:00Z"/>
          <w:rFonts w:eastAsia="Times New Roman"/>
          <w:color w:val="000000"/>
          <w:spacing w:val="1"/>
          <w:sz w:val="24"/>
        </w:rPr>
        <w:pPrChange w:id="148" w:author="Lawrence, Barbara" w:date="2018-01-18T11:55:00Z">
          <w:pPr>
            <w:adjustRightInd w:val="0"/>
            <w:textAlignment w:val="baseline"/>
          </w:pPr>
        </w:pPrChange>
      </w:pPr>
      <w:ins w:id="149" w:author="Lawrence, Barbara" w:date="2018-01-18T11:53:00Z">
        <w:r>
          <w:rPr>
            <w:rFonts w:eastAsia="Times New Roman"/>
            <w:color w:val="000000"/>
            <w:spacing w:val="1"/>
            <w:sz w:val="24"/>
          </w:rPr>
          <w:t>The simulation provides three models with different replacement strategies.</w:t>
        </w:r>
      </w:ins>
      <w:del w:id="150" w:author="Lawrence, Barbara" w:date="2018-01-18T11:54:00Z">
        <w:r w:rsidR="00D53797" w:rsidDel="006722CE">
          <w:rPr>
            <w:rFonts w:eastAsia="Times New Roman"/>
            <w:color w:val="000000"/>
            <w:spacing w:val="1"/>
            <w:sz w:val="24"/>
          </w:rPr>
          <w:tab/>
        </w:r>
      </w:del>
      <w:ins w:id="151" w:author="Lawrence, Barbara" w:date="2018-01-18T11:48:00Z">
        <w:r>
          <w:rPr>
            <w:rFonts w:eastAsia="Times New Roman"/>
            <w:color w:val="000000"/>
            <w:spacing w:val="1"/>
            <w:sz w:val="24"/>
          </w:rPr>
          <w:t xml:space="preserve">  </w:t>
        </w:r>
      </w:ins>
      <w:ins w:id="152" w:author="Lawrence, Barbara" w:date="2018-01-18T11:54:00Z">
        <w:r w:rsidR="00722E00">
          <w:rPr>
            <w:rFonts w:eastAsia="Times New Roman"/>
            <w:color w:val="000000"/>
            <w:spacing w:val="1"/>
            <w:sz w:val="24"/>
          </w:rPr>
          <w:t xml:space="preserve">After attrition, </w:t>
        </w:r>
      </w:ins>
      <w:del w:id="153" w:author="Lawrence, Barbara" w:date="2018-01-18T11:48:00Z">
        <w:r w:rsidR="00D53797" w:rsidDel="00AC5E25">
          <w:rPr>
            <w:rFonts w:eastAsia="Times New Roman"/>
            <w:color w:val="000000"/>
            <w:spacing w:val="1"/>
            <w:sz w:val="24"/>
          </w:rPr>
          <w:delText>5</w:delText>
        </w:r>
      </w:del>
      <w:del w:id="154" w:author="Lawrence, Barbara" w:date="2018-01-18T11:54:00Z">
        <w:r w:rsidR="00976634" w:rsidDel="006722CE">
          <w:rPr>
            <w:rFonts w:eastAsia="Times New Roman"/>
            <w:color w:val="000000"/>
            <w:spacing w:val="1"/>
            <w:sz w:val="24"/>
          </w:rPr>
          <w:delText xml:space="preserve">.1 </w:delText>
        </w:r>
      </w:del>
      <w:ins w:id="155" w:author="Lawrence, Barbara" w:date="2018-01-18T11:48:00Z">
        <w:r w:rsidR="00B3179A">
          <w:rPr>
            <w:rFonts w:eastAsia="Times New Roman"/>
            <w:color w:val="000000"/>
            <w:spacing w:val="1"/>
            <w:sz w:val="24"/>
          </w:rPr>
          <w:t>Model 1 (</w:t>
        </w:r>
      </w:ins>
      <w:r w:rsidR="00976634">
        <w:rPr>
          <w:rFonts w:eastAsia="Times New Roman"/>
          <w:color w:val="000000"/>
          <w:spacing w:val="1"/>
          <w:sz w:val="24"/>
        </w:rPr>
        <w:t>Hire-Promote</w:t>
      </w:r>
      <w:ins w:id="156" w:author="Lawrence, Barbara" w:date="2018-01-18T11:48:00Z">
        <w:r w:rsidR="00B3179A">
          <w:rPr>
            <w:rFonts w:eastAsia="Times New Roman"/>
            <w:color w:val="000000"/>
            <w:spacing w:val="1"/>
            <w:sz w:val="24"/>
          </w:rPr>
          <w:t>)</w:t>
        </w:r>
      </w:ins>
      <w:ins w:id="157" w:author="Lawrence, Barbara" w:date="2018-01-18T11:54:00Z">
        <w:r w:rsidR="00722E00">
          <w:rPr>
            <w:rFonts w:eastAsia="Times New Roman"/>
            <w:color w:val="000000"/>
            <w:spacing w:val="1"/>
            <w:sz w:val="24"/>
          </w:rPr>
          <w:t xml:space="preserve"> </w:t>
        </w:r>
      </w:ins>
      <w:ins w:id="158" w:author="Lawrence, Barbara" w:date="2018-01-18T11:58:00Z">
        <w:r w:rsidR="00907FE3">
          <w:rPr>
            <w:rFonts w:eastAsia="Times New Roman"/>
            <w:color w:val="000000"/>
            <w:spacing w:val="1"/>
            <w:sz w:val="24"/>
          </w:rPr>
          <w:t xml:space="preserve">hires </w:t>
        </w:r>
      </w:ins>
      <w:ins w:id="159" w:author="Lawrence, Barbara" w:date="2018-01-18T11:54:00Z">
        <w:r w:rsidR="00722E00">
          <w:rPr>
            <w:rFonts w:eastAsia="Times New Roman"/>
            <w:color w:val="000000"/>
            <w:spacing w:val="1"/>
            <w:sz w:val="24"/>
          </w:rPr>
          <w:t xml:space="preserve">faculty first and </w:t>
        </w:r>
      </w:ins>
      <w:ins w:id="160" w:author="Lawrence, Barbara" w:date="2018-01-18T11:58:00Z">
        <w:r w:rsidR="00907FE3">
          <w:rPr>
            <w:rFonts w:eastAsia="Times New Roman"/>
            <w:color w:val="000000"/>
            <w:spacing w:val="1"/>
            <w:sz w:val="24"/>
          </w:rPr>
          <w:t xml:space="preserve">fills </w:t>
        </w:r>
      </w:ins>
      <w:ins w:id="161" w:author="Lawrence, Barbara" w:date="2018-01-18T11:54:00Z">
        <w:r w:rsidR="00722E00">
          <w:rPr>
            <w:rFonts w:eastAsia="Times New Roman"/>
            <w:color w:val="000000"/>
            <w:spacing w:val="1"/>
            <w:sz w:val="24"/>
          </w:rPr>
          <w:t>remaining vacancies with</w:t>
        </w:r>
        <w:r w:rsidR="00907FE3">
          <w:rPr>
            <w:rFonts w:eastAsia="Times New Roman"/>
            <w:color w:val="000000"/>
            <w:spacing w:val="1"/>
            <w:sz w:val="24"/>
          </w:rPr>
          <w:t xml:space="preserve"> promotions.  After attrition, </w:t>
        </w:r>
      </w:ins>
    </w:p>
    <w:p w14:paraId="327D3A4E" w14:textId="45F9F799" w:rsidR="00976634" w:rsidRPr="00976634" w:rsidDel="00722E00" w:rsidRDefault="00D53797" w:rsidP="00722E00">
      <w:pPr>
        <w:adjustRightInd w:val="0"/>
        <w:textAlignment w:val="baseline"/>
        <w:rPr>
          <w:del w:id="162" w:author="Lawrence, Barbara" w:date="2018-01-18T11:56:00Z"/>
          <w:rFonts w:eastAsia="Times New Roman"/>
          <w:color w:val="000000"/>
          <w:spacing w:val="1"/>
          <w:sz w:val="24"/>
          <w:szCs w:val="24"/>
        </w:rPr>
        <w:pPrChange w:id="163" w:author="Lawrence, Barbara" w:date="2018-01-18T11:55:00Z">
          <w:pPr>
            <w:adjustRightInd w:val="0"/>
            <w:textAlignment w:val="baseline"/>
          </w:pPr>
        </w:pPrChange>
      </w:pPr>
      <w:del w:id="164" w:author="Lawrence, Barbara" w:date="2018-01-18T11:55:00Z">
        <w:r w:rsidDel="00722E00">
          <w:rPr>
            <w:rFonts w:eastAsia="Times New Roman"/>
            <w:color w:val="000000"/>
            <w:spacing w:val="1"/>
            <w:sz w:val="24"/>
            <w:szCs w:val="24"/>
          </w:rPr>
          <w:tab/>
        </w:r>
      </w:del>
      <w:del w:id="165" w:author="Lawrence, Barbara" w:date="2018-01-18T11:48:00Z">
        <w:r w:rsidDel="00AC5E25">
          <w:rPr>
            <w:rFonts w:eastAsia="Times New Roman"/>
            <w:color w:val="000000"/>
            <w:spacing w:val="1"/>
            <w:sz w:val="24"/>
            <w:szCs w:val="24"/>
          </w:rPr>
          <w:delText>5</w:delText>
        </w:r>
      </w:del>
      <w:del w:id="166" w:author="Lawrence, Barbara" w:date="2018-01-18T11:55:00Z">
        <w:r w:rsidR="00976634" w:rsidRPr="00976634" w:rsidDel="00722E00">
          <w:rPr>
            <w:rFonts w:eastAsia="Times New Roman"/>
            <w:color w:val="000000"/>
            <w:spacing w:val="1"/>
            <w:sz w:val="24"/>
            <w:szCs w:val="24"/>
          </w:rPr>
          <w:delText xml:space="preserve">.2 </w:delText>
        </w:r>
      </w:del>
      <w:ins w:id="167" w:author="Lawrence, Barbara" w:date="2018-01-18T11:48:00Z">
        <w:r w:rsidR="00B3179A">
          <w:rPr>
            <w:rFonts w:eastAsia="Times New Roman"/>
            <w:color w:val="000000"/>
            <w:spacing w:val="1"/>
            <w:sz w:val="24"/>
            <w:szCs w:val="24"/>
          </w:rPr>
          <w:t>Model 2 (</w:t>
        </w:r>
      </w:ins>
      <w:r w:rsidR="00976634" w:rsidRPr="00976634">
        <w:rPr>
          <w:rFonts w:eastAsia="Times New Roman"/>
          <w:color w:val="000000"/>
          <w:spacing w:val="1"/>
          <w:sz w:val="24"/>
          <w:szCs w:val="24"/>
        </w:rPr>
        <w:t>Promote-Hire</w:t>
      </w:r>
      <w:ins w:id="168" w:author="Lawrence, Barbara" w:date="2018-01-18T11:48:00Z">
        <w:r w:rsidR="00B3179A">
          <w:rPr>
            <w:rFonts w:eastAsia="Times New Roman"/>
            <w:color w:val="000000"/>
            <w:spacing w:val="1"/>
            <w:sz w:val="24"/>
            <w:szCs w:val="24"/>
          </w:rPr>
          <w:t>)</w:t>
        </w:r>
      </w:ins>
      <w:ins w:id="169" w:author="Lawrence, Barbara" w:date="2018-01-18T11:55:00Z">
        <w:r w:rsidR="00722E00">
          <w:rPr>
            <w:rFonts w:eastAsia="Times New Roman"/>
            <w:color w:val="000000"/>
            <w:spacing w:val="1"/>
            <w:sz w:val="24"/>
            <w:szCs w:val="24"/>
          </w:rPr>
          <w:t xml:space="preserve"> </w:t>
        </w:r>
      </w:ins>
      <w:ins w:id="170" w:author="Lawrence, Barbara" w:date="2018-01-18T11:58:00Z">
        <w:r w:rsidR="00907FE3">
          <w:rPr>
            <w:rFonts w:eastAsia="Times New Roman"/>
            <w:color w:val="000000"/>
            <w:spacing w:val="1"/>
            <w:sz w:val="24"/>
            <w:szCs w:val="24"/>
          </w:rPr>
          <w:t xml:space="preserve">promotes </w:t>
        </w:r>
      </w:ins>
      <w:ins w:id="171" w:author="Lawrence, Barbara" w:date="2018-01-18T11:55:00Z">
        <w:r w:rsidR="00907FE3">
          <w:rPr>
            <w:rFonts w:eastAsia="Times New Roman"/>
            <w:color w:val="000000"/>
            <w:spacing w:val="1"/>
            <w:sz w:val="24"/>
            <w:szCs w:val="24"/>
          </w:rPr>
          <w:t xml:space="preserve">faculty </w:t>
        </w:r>
        <w:r w:rsidR="00722E00">
          <w:rPr>
            <w:rFonts w:eastAsia="Times New Roman"/>
            <w:color w:val="000000"/>
            <w:spacing w:val="1"/>
            <w:sz w:val="24"/>
            <w:szCs w:val="24"/>
          </w:rPr>
          <w:t xml:space="preserve">first and </w:t>
        </w:r>
      </w:ins>
      <w:ins w:id="172" w:author="Lawrence, Barbara" w:date="2018-01-18T11:58:00Z">
        <w:r w:rsidR="00907FE3">
          <w:rPr>
            <w:rFonts w:eastAsia="Times New Roman"/>
            <w:color w:val="000000"/>
            <w:spacing w:val="1"/>
            <w:sz w:val="24"/>
            <w:szCs w:val="24"/>
          </w:rPr>
          <w:t xml:space="preserve">fills </w:t>
        </w:r>
      </w:ins>
      <w:ins w:id="173" w:author="Lawrence, Barbara" w:date="2018-01-18T11:55:00Z">
        <w:r w:rsidR="00722E00">
          <w:rPr>
            <w:rFonts w:eastAsia="Times New Roman"/>
            <w:color w:val="000000"/>
            <w:spacing w:val="1"/>
            <w:sz w:val="24"/>
            <w:szCs w:val="24"/>
          </w:rPr>
          <w:t xml:space="preserve">remaining vacancies </w:t>
        </w:r>
      </w:ins>
      <w:ins w:id="174" w:author="Lawrence, Barbara" w:date="2018-01-18T11:59:00Z">
        <w:r w:rsidR="00F61DFA">
          <w:rPr>
            <w:rFonts w:eastAsia="Times New Roman"/>
            <w:color w:val="000000"/>
            <w:spacing w:val="1"/>
            <w:sz w:val="24"/>
            <w:szCs w:val="24"/>
          </w:rPr>
          <w:t xml:space="preserve">with </w:t>
        </w:r>
        <w:r w:rsidR="00907FE3">
          <w:rPr>
            <w:rFonts w:eastAsia="Times New Roman"/>
            <w:color w:val="000000"/>
            <w:spacing w:val="1"/>
            <w:sz w:val="24"/>
            <w:szCs w:val="24"/>
          </w:rPr>
          <w:t>hires</w:t>
        </w:r>
      </w:ins>
      <w:ins w:id="175" w:author="Lawrence, Barbara" w:date="2018-01-18T11:55:00Z">
        <w:r w:rsidR="00722E00">
          <w:rPr>
            <w:rFonts w:eastAsia="Times New Roman"/>
            <w:color w:val="000000"/>
            <w:spacing w:val="1"/>
            <w:sz w:val="24"/>
            <w:szCs w:val="24"/>
          </w:rPr>
          <w:t>.  After attrition, in Model 3 (Independent) hiring and promotions are calculated independent of one another.</w:t>
        </w:r>
      </w:ins>
    </w:p>
    <w:p w14:paraId="093294D6" w14:textId="1A743F18" w:rsidR="00976634" w:rsidRPr="00976634" w:rsidDel="00722E00" w:rsidRDefault="00D53797" w:rsidP="00976634">
      <w:pPr>
        <w:adjustRightInd w:val="0"/>
        <w:textAlignment w:val="baseline"/>
        <w:rPr>
          <w:del w:id="176" w:author="Lawrence, Barbara" w:date="2018-01-18T11:56:00Z"/>
          <w:rFonts w:eastAsia="Times New Roman"/>
          <w:color w:val="000000"/>
          <w:spacing w:val="1"/>
          <w:sz w:val="24"/>
          <w:szCs w:val="24"/>
        </w:rPr>
      </w:pPr>
      <w:del w:id="177" w:author="Lawrence, Barbara" w:date="2018-01-18T11:56:00Z">
        <w:r w:rsidDel="00722E00">
          <w:rPr>
            <w:rFonts w:eastAsia="Times New Roman"/>
            <w:color w:val="000000"/>
            <w:spacing w:val="1"/>
            <w:sz w:val="24"/>
            <w:szCs w:val="24"/>
          </w:rPr>
          <w:tab/>
        </w:r>
      </w:del>
      <w:del w:id="178" w:author="Lawrence, Barbara" w:date="2018-01-18T11:48:00Z">
        <w:r w:rsidDel="00AC5E25">
          <w:rPr>
            <w:rFonts w:eastAsia="Times New Roman"/>
            <w:color w:val="000000"/>
            <w:spacing w:val="1"/>
            <w:sz w:val="24"/>
            <w:szCs w:val="24"/>
          </w:rPr>
          <w:delText>5</w:delText>
        </w:r>
      </w:del>
      <w:del w:id="179" w:author="Lawrence, Barbara" w:date="2018-01-18T11:56:00Z">
        <w:r w:rsidR="00976634" w:rsidRPr="00976634" w:rsidDel="00722E00">
          <w:rPr>
            <w:rFonts w:eastAsia="Times New Roman"/>
            <w:color w:val="000000"/>
            <w:spacing w:val="1"/>
            <w:sz w:val="24"/>
            <w:szCs w:val="24"/>
          </w:rPr>
          <w:delText xml:space="preserve">.3 Multinomial hiring </w:delText>
        </w:r>
      </w:del>
      <w:del w:id="180" w:author="Lawrence, Barbara" w:date="2018-01-18T11:48:00Z">
        <w:r w:rsidR="00976634" w:rsidRPr="00976634" w:rsidDel="00B3179A">
          <w:rPr>
            <w:rFonts w:eastAsia="Times New Roman"/>
            <w:color w:val="000000"/>
            <w:spacing w:val="1"/>
            <w:sz w:val="24"/>
            <w:szCs w:val="24"/>
          </w:rPr>
          <w:delText>(</w:delText>
        </w:r>
      </w:del>
      <w:del w:id="181" w:author="Lawrence, Barbara" w:date="2018-01-18T11:56:00Z">
        <w:r w:rsidR="00976634" w:rsidRPr="00976634" w:rsidDel="00722E00">
          <w:rPr>
            <w:rFonts w:eastAsia="Times New Roman"/>
            <w:color w:val="000000"/>
            <w:spacing w:val="1"/>
            <w:sz w:val="24"/>
            <w:szCs w:val="24"/>
          </w:rPr>
          <w:delText>including changes in department size)</w:delText>
        </w:r>
      </w:del>
    </w:p>
    <w:p w14:paraId="7F669643" w14:textId="38E4BD0C" w:rsidR="00E21BB5" w:rsidRPr="00976634" w:rsidDel="00722E00" w:rsidRDefault="00D53797" w:rsidP="00976634">
      <w:pPr>
        <w:adjustRightInd w:val="0"/>
        <w:textAlignment w:val="baseline"/>
        <w:rPr>
          <w:del w:id="182" w:author="Lawrence, Barbara" w:date="2018-01-18T11:56:00Z"/>
          <w:rFonts w:eastAsia="Times New Roman"/>
          <w:b/>
          <w:color w:val="000000"/>
          <w:sz w:val="24"/>
          <w:szCs w:val="24"/>
        </w:rPr>
      </w:pPr>
      <w:del w:id="183" w:author="Lawrence, Barbara" w:date="2018-01-18T11:56:00Z">
        <w:r w:rsidDel="00722E00">
          <w:rPr>
            <w:rFonts w:eastAsia="Times New Roman"/>
            <w:color w:val="000000"/>
            <w:spacing w:val="1"/>
            <w:sz w:val="24"/>
            <w:szCs w:val="24"/>
          </w:rPr>
          <w:tab/>
        </w:r>
      </w:del>
      <w:del w:id="184" w:author="Lawrence, Barbara" w:date="2018-01-18T11:48:00Z">
        <w:r w:rsidDel="00AC5E25">
          <w:rPr>
            <w:rFonts w:eastAsia="Times New Roman"/>
            <w:color w:val="000000"/>
            <w:spacing w:val="1"/>
            <w:sz w:val="24"/>
            <w:szCs w:val="24"/>
          </w:rPr>
          <w:delText>5</w:delText>
        </w:r>
        <w:r w:rsidR="00A11624" w:rsidDel="00AC5E25">
          <w:rPr>
            <w:rFonts w:eastAsia="Times New Roman"/>
            <w:color w:val="000000"/>
            <w:spacing w:val="1"/>
            <w:sz w:val="24"/>
            <w:szCs w:val="24"/>
          </w:rPr>
          <w:delText xml:space="preserve"> </w:delText>
        </w:r>
      </w:del>
      <w:del w:id="185" w:author="Lawrence, Barbara" w:date="2018-01-18T11:56:00Z">
        <w:r w:rsidR="00976634" w:rsidRPr="00976634" w:rsidDel="00722E00">
          <w:rPr>
            <w:rFonts w:eastAsia="Times New Roman"/>
            <w:color w:val="000000"/>
            <w:spacing w:val="1"/>
            <w:sz w:val="24"/>
            <w:szCs w:val="24"/>
          </w:rPr>
          <w:delText>.4 Example of mobility process</w:delText>
        </w:r>
      </w:del>
    </w:p>
    <w:p w14:paraId="1B7CDBEC" w14:textId="016A53BD" w:rsidR="00976634" w:rsidRPr="00976634" w:rsidDel="005F7146" w:rsidRDefault="00976634" w:rsidP="00254C55">
      <w:pPr>
        <w:shd w:val="clear" w:color="auto" w:fill="FFFFFF"/>
        <w:rPr>
          <w:del w:id="186" w:author="Lawrence, Barbara" w:date="2018-01-18T11:50:00Z"/>
          <w:color w:val="000000"/>
          <w:sz w:val="24"/>
          <w:szCs w:val="24"/>
        </w:rPr>
      </w:pPr>
    </w:p>
    <w:p w14:paraId="200DBCAF" w14:textId="7BF7AB82" w:rsidR="00976634" w:rsidDel="005F7146" w:rsidRDefault="00976634" w:rsidP="00254C55">
      <w:pPr>
        <w:shd w:val="clear" w:color="auto" w:fill="FFFFFF"/>
        <w:rPr>
          <w:del w:id="187" w:author="Lawrence, Barbara" w:date="2018-01-18T11:50:00Z"/>
          <w:color w:val="000000"/>
          <w:sz w:val="24"/>
          <w:szCs w:val="24"/>
        </w:rPr>
      </w:pPr>
      <w:del w:id="188" w:author="Lawrence, Barbara" w:date="2018-01-18T11:50:00Z">
        <w:r w:rsidDel="005F7146">
          <w:rPr>
            <w:color w:val="000000"/>
            <w:sz w:val="24"/>
            <w:szCs w:val="24"/>
          </w:rPr>
          <w:delText>4.4</w:delText>
        </w:r>
        <w:r w:rsidDel="005F7146">
          <w:rPr>
            <w:color w:val="000000"/>
            <w:sz w:val="24"/>
            <w:szCs w:val="24"/>
          </w:rPr>
          <w:tab/>
          <w:delText>Example of mobility process</w:delText>
        </w:r>
      </w:del>
    </w:p>
    <w:p w14:paraId="64CBAECD" w14:textId="42EB8E70" w:rsidR="00254C55" w:rsidRPr="00977DE9" w:rsidDel="005F7146" w:rsidRDefault="00254C55" w:rsidP="00CD2C53">
      <w:pPr>
        <w:shd w:val="clear" w:color="auto" w:fill="FFFFFF"/>
        <w:spacing w:before="180"/>
        <w:rPr>
          <w:del w:id="189" w:author="Lawrence, Barbara" w:date="2018-01-18T11:50:00Z"/>
          <w:color w:val="000000"/>
          <w:sz w:val="24"/>
          <w:szCs w:val="24"/>
        </w:rPr>
      </w:pPr>
      <w:del w:id="190" w:author="Lawrence, Barbara" w:date="2018-01-18T11:50:00Z">
        <w:r w:rsidRPr="00976634" w:rsidDel="005F7146">
          <w:rPr>
            <w:color w:val="000000"/>
            <w:sz w:val="24"/>
            <w:szCs w:val="24"/>
          </w:rPr>
          <w:delText xml:space="preserve">The following extended example is for Model 3 in which faculty hires and promotions are </w:delText>
        </w:r>
        <w:r w:rsidRPr="00977DE9" w:rsidDel="005F7146">
          <w:rPr>
            <w:color w:val="000000"/>
            <w:sz w:val="24"/>
            <w:szCs w:val="24"/>
          </w:rPr>
          <w:delText xml:space="preserve">independent </w:delText>
        </w:r>
        <w:r w:rsidR="00977DE9" w:rsidRPr="00977DE9" w:rsidDel="005F7146">
          <w:rPr>
            <w:color w:val="000000"/>
            <w:sz w:val="24"/>
            <w:szCs w:val="24"/>
          </w:rPr>
          <w:delText>and the cascade begins with full professors and ends with assistant professors.</w:delText>
        </w:r>
      </w:del>
    </w:p>
    <w:p w14:paraId="5CB4DF09" w14:textId="1B1DEB0D" w:rsidR="00254C55" w:rsidRPr="00977DE9" w:rsidDel="005F7146" w:rsidRDefault="00254C55" w:rsidP="00254C55">
      <w:pPr>
        <w:shd w:val="clear" w:color="auto" w:fill="FFFFFF"/>
        <w:rPr>
          <w:del w:id="191" w:author="Lawrence, Barbara" w:date="2018-01-18T11:50:00Z"/>
          <w:i/>
          <w:color w:val="000000"/>
          <w:sz w:val="24"/>
          <w:szCs w:val="24"/>
        </w:rPr>
      </w:pPr>
      <w:del w:id="192" w:author="Lawrence, Barbara" w:date="2018-01-18T11:50:00Z">
        <w:r w:rsidRPr="00977DE9" w:rsidDel="005F7146">
          <w:rPr>
            <w:i/>
            <w:color w:val="000000"/>
            <w:sz w:val="24"/>
            <w:szCs w:val="24"/>
          </w:rPr>
          <w:delText>Initially professors leave according to the attrition rate at their level. These vacancies are filled either through promotion or hiring. In the original model there was a serial process where either hires were completed first and then remaining vacan</w:delText>
        </w:r>
        <w:r w:rsidR="00CD2C53" w:rsidRPr="00977DE9" w:rsidDel="005F7146">
          <w:rPr>
            <w:i/>
            <w:color w:val="000000"/>
            <w:sz w:val="24"/>
            <w:szCs w:val="24"/>
          </w:rPr>
          <w:delText>ci</w:delText>
        </w:r>
        <w:r w:rsidRPr="00977DE9" w:rsidDel="005F7146">
          <w:rPr>
            <w:i/>
            <w:color w:val="000000"/>
            <w:sz w:val="24"/>
            <w:szCs w:val="24"/>
          </w:rPr>
          <w:delText>es were filled by promotion, or vice versa. In the simultaneous choice model, both hiring, promotion, or no fill are completed at the same time. We achieve this by assigning a probability to all five potential choices:</w:delText>
        </w:r>
      </w:del>
    </w:p>
    <w:p w14:paraId="21DD508F" w14:textId="65CF1083" w:rsidR="00254C55" w:rsidRPr="00977DE9" w:rsidDel="005F7146" w:rsidRDefault="00254C55" w:rsidP="004E2ED8">
      <w:pPr>
        <w:numPr>
          <w:ilvl w:val="0"/>
          <w:numId w:val="3"/>
        </w:numPr>
        <w:shd w:val="clear" w:color="auto" w:fill="FFFFFF"/>
        <w:rPr>
          <w:del w:id="193" w:author="Lawrence, Barbara" w:date="2018-01-18T11:50:00Z"/>
          <w:rFonts w:eastAsia="Times New Roman"/>
          <w:i/>
          <w:color w:val="000000"/>
          <w:sz w:val="24"/>
          <w:szCs w:val="24"/>
        </w:rPr>
      </w:pPr>
      <w:del w:id="194" w:author="Lawrence, Barbara" w:date="2018-01-18T11:50:00Z">
        <w:r w:rsidRPr="00977DE9" w:rsidDel="005F7146">
          <w:rPr>
            <w:rFonts w:eastAsia="Times New Roman"/>
            <w:i/>
            <w:color w:val="000000"/>
            <w:sz w:val="24"/>
            <w:szCs w:val="24"/>
          </w:rPr>
          <w:delText>Hire a woman</w:delText>
        </w:r>
      </w:del>
    </w:p>
    <w:p w14:paraId="42685431" w14:textId="53B953AC" w:rsidR="00254C55" w:rsidRPr="00977DE9" w:rsidDel="005F7146" w:rsidRDefault="00254C55" w:rsidP="004E2ED8">
      <w:pPr>
        <w:numPr>
          <w:ilvl w:val="0"/>
          <w:numId w:val="3"/>
        </w:numPr>
        <w:shd w:val="clear" w:color="auto" w:fill="FFFFFF"/>
        <w:rPr>
          <w:del w:id="195" w:author="Lawrence, Barbara" w:date="2018-01-18T11:50:00Z"/>
          <w:rFonts w:eastAsia="Times New Roman"/>
          <w:i/>
          <w:color w:val="000000"/>
          <w:sz w:val="24"/>
          <w:szCs w:val="24"/>
        </w:rPr>
      </w:pPr>
      <w:del w:id="196" w:author="Lawrence, Barbara" w:date="2018-01-18T11:50:00Z">
        <w:r w:rsidRPr="00977DE9" w:rsidDel="005F7146">
          <w:rPr>
            <w:rFonts w:eastAsia="Times New Roman"/>
            <w:i/>
            <w:color w:val="000000"/>
            <w:sz w:val="24"/>
            <w:szCs w:val="24"/>
          </w:rPr>
          <w:delText>Hire a man</w:delText>
        </w:r>
      </w:del>
    </w:p>
    <w:p w14:paraId="3772B843" w14:textId="07CBBE69" w:rsidR="00254C55" w:rsidRPr="00977DE9" w:rsidDel="005F7146" w:rsidRDefault="00254C55" w:rsidP="004E2ED8">
      <w:pPr>
        <w:numPr>
          <w:ilvl w:val="0"/>
          <w:numId w:val="3"/>
        </w:numPr>
        <w:shd w:val="clear" w:color="auto" w:fill="FFFFFF"/>
        <w:rPr>
          <w:del w:id="197" w:author="Lawrence, Barbara" w:date="2018-01-18T11:50:00Z"/>
          <w:rFonts w:eastAsia="Times New Roman"/>
          <w:i/>
          <w:color w:val="000000"/>
          <w:sz w:val="24"/>
          <w:szCs w:val="24"/>
        </w:rPr>
      </w:pPr>
      <w:del w:id="198" w:author="Lawrence, Barbara" w:date="2018-01-18T11:50:00Z">
        <w:r w:rsidRPr="00977DE9" w:rsidDel="005F7146">
          <w:rPr>
            <w:rFonts w:eastAsia="Times New Roman"/>
            <w:i/>
            <w:color w:val="000000"/>
            <w:sz w:val="24"/>
            <w:szCs w:val="24"/>
          </w:rPr>
          <w:delText>Promote a woman</w:delText>
        </w:r>
      </w:del>
    </w:p>
    <w:p w14:paraId="4713C1B9" w14:textId="2E547C37" w:rsidR="00254C55" w:rsidRPr="00977DE9" w:rsidDel="005F7146" w:rsidRDefault="00254C55" w:rsidP="004E2ED8">
      <w:pPr>
        <w:numPr>
          <w:ilvl w:val="0"/>
          <w:numId w:val="3"/>
        </w:numPr>
        <w:shd w:val="clear" w:color="auto" w:fill="FFFFFF"/>
        <w:rPr>
          <w:del w:id="199" w:author="Lawrence, Barbara" w:date="2018-01-18T11:50:00Z"/>
          <w:rFonts w:eastAsia="Times New Roman"/>
          <w:i/>
          <w:color w:val="000000"/>
          <w:sz w:val="24"/>
          <w:szCs w:val="24"/>
        </w:rPr>
      </w:pPr>
      <w:del w:id="200" w:author="Lawrence, Barbara" w:date="2018-01-18T11:50:00Z">
        <w:r w:rsidRPr="00977DE9" w:rsidDel="005F7146">
          <w:rPr>
            <w:rFonts w:eastAsia="Times New Roman"/>
            <w:i/>
            <w:color w:val="000000"/>
            <w:sz w:val="24"/>
            <w:szCs w:val="24"/>
          </w:rPr>
          <w:delText>Promote a man</w:delText>
        </w:r>
      </w:del>
    </w:p>
    <w:p w14:paraId="47900BA9" w14:textId="55D0B017" w:rsidR="004E2ED8" w:rsidRPr="00977DE9" w:rsidDel="005F7146" w:rsidRDefault="00254C55" w:rsidP="004E2ED8">
      <w:pPr>
        <w:numPr>
          <w:ilvl w:val="0"/>
          <w:numId w:val="3"/>
        </w:numPr>
        <w:shd w:val="clear" w:color="auto" w:fill="FFFFFF"/>
        <w:rPr>
          <w:del w:id="201" w:author="Lawrence, Barbara" w:date="2018-01-18T11:50:00Z"/>
          <w:rFonts w:eastAsia="Times New Roman"/>
          <w:i/>
          <w:color w:val="000000"/>
          <w:sz w:val="24"/>
          <w:szCs w:val="24"/>
        </w:rPr>
      </w:pPr>
      <w:del w:id="202" w:author="Lawrence, Barbara" w:date="2018-01-18T11:50:00Z">
        <w:r w:rsidRPr="00977DE9" w:rsidDel="005F7146">
          <w:rPr>
            <w:rFonts w:eastAsia="Times New Roman"/>
            <w:i/>
            <w:color w:val="000000"/>
            <w:sz w:val="24"/>
            <w:szCs w:val="24"/>
          </w:rPr>
          <w:delText>No fill</w:delText>
        </w:r>
      </w:del>
    </w:p>
    <w:p w14:paraId="1A54309C" w14:textId="420051A0" w:rsidR="004E2ED8" w:rsidRPr="00977DE9" w:rsidDel="005F7146" w:rsidRDefault="004E2ED8" w:rsidP="00CD2C53">
      <w:pPr>
        <w:shd w:val="clear" w:color="auto" w:fill="FFFFFF"/>
        <w:rPr>
          <w:del w:id="203" w:author="Lawrence, Barbara" w:date="2018-01-18T11:50:00Z"/>
          <w:rFonts w:eastAsia="Times New Roman"/>
          <w:i/>
          <w:color w:val="000000"/>
          <w:sz w:val="24"/>
          <w:szCs w:val="24"/>
        </w:rPr>
      </w:pPr>
    </w:p>
    <w:p w14:paraId="62EDDEE6" w14:textId="2203269D" w:rsidR="00254C55" w:rsidRPr="00977DE9" w:rsidRDefault="00254C55" w:rsidP="00722E00">
      <w:pPr>
        <w:adjustRightInd w:val="0"/>
        <w:textAlignment w:val="baseline"/>
        <w:rPr>
          <w:i/>
          <w:color w:val="000000"/>
          <w:sz w:val="24"/>
          <w:szCs w:val="24"/>
        </w:rPr>
        <w:pPrChange w:id="204" w:author="Lawrence, Barbara" w:date="2018-01-18T11:56:00Z">
          <w:pPr>
            <w:shd w:val="clear" w:color="auto" w:fill="FFFFFF"/>
          </w:pPr>
        </w:pPrChange>
      </w:pPr>
      <w:del w:id="205" w:author="Lawrence, Barbara" w:date="2018-01-18T11:50:00Z">
        <w:r w:rsidRPr="00977DE9" w:rsidDel="005F7146">
          <w:rPr>
            <w:i/>
            <w:color w:val="000000"/>
            <w:sz w:val="24"/>
            <w:szCs w:val="24"/>
          </w:rPr>
          <w:delText>The sum of the probabilities for the choice must sum to 1. For example, if there are 5 total vacancies at level 3, then there may be a 20% chance for a male hire, a 20% chance for female hire, a 20% for male promotion, a 20% chance for female promotion, and a 20% chance for leaving the position unfilled. We take a random draw from a uniform distribution and if the value of that draw falls between 0-0.20, then a male is hired, if the draw falls between (0.20 to 0.40] then a woman is hired, and so forth. Once a choice is made for all vacancies, the model proceeds to the next level, just as in the original simulation.</w:delText>
        </w:r>
        <w:r w:rsidR="00CD2C53" w:rsidRPr="00977DE9" w:rsidDel="005F7146">
          <w:rPr>
            <w:i/>
            <w:color w:val="000000"/>
            <w:sz w:val="24"/>
            <w:szCs w:val="24"/>
          </w:rPr>
          <w:delText xml:space="preserve"> </w:delText>
        </w:r>
        <w:r w:rsidR="00CD2C53" w:rsidRPr="00977DE9" w:rsidDel="005F7146">
          <w:rPr>
            <w:i/>
            <w:color w:val="FF0000"/>
            <w:sz w:val="24"/>
            <w:szCs w:val="24"/>
          </w:rPr>
          <w:delText xml:space="preserve"> [IS THIS STILL ACCURATE?]</w:delText>
        </w:r>
      </w:del>
    </w:p>
    <w:p w14:paraId="662A7D84" w14:textId="77777777" w:rsidR="008E38E8" w:rsidRDefault="008E38E8" w:rsidP="00CD2C53">
      <w:pPr>
        <w:shd w:val="clear" w:color="auto" w:fill="FFFFFF"/>
        <w:rPr>
          <w:ins w:id="206" w:author="Lawrence, Barbara" w:date="2018-01-18T12:00:00Z"/>
          <w:color w:val="000000"/>
          <w:sz w:val="24"/>
          <w:szCs w:val="24"/>
        </w:rPr>
      </w:pPr>
    </w:p>
    <w:p w14:paraId="071E0F11" w14:textId="2734B80C" w:rsidR="008E38E8" w:rsidRPr="00977DE9" w:rsidRDefault="008E38E8" w:rsidP="00CD2C53">
      <w:pPr>
        <w:shd w:val="clear" w:color="auto" w:fill="FFFFFF"/>
        <w:rPr>
          <w:color w:val="000000"/>
          <w:sz w:val="24"/>
          <w:szCs w:val="24"/>
        </w:rPr>
      </w:pPr>
      <w:ins w:id="207" w:author="Lawrence, Barbara" w:date="2018-01-18T12:00:00Z">
        <w:r w:rsidRPr="008E38E8">
          <w:rPr>
            <w:color w:val="FF0000"/>
            <w:sz w:val="24"/>
            <w:szCs w:val="24"/>
            <w:rPrChange w:id="208" w:author="Lawrence, Barbara" w:date="2018-01-18T12:01:00Z">
              <w:rPr>
                <w:color w:val="000000"/>
                <w:sz w:val="24"/>
                <w:szCs w:val="24"/>
              </w:rPr>
            </w:rPrChange>
          </w:rPr>
          <w:t>[STRUCTURE HERE TBD.  I THINK WE SHOULD DESCRIBE MODEL 3 AND PUT THE DESCRIPTIONS FOR MODELS 1 AND 2 IN AN APPENDIX.]</w:t>
        </w:r>
      </w:ins>
    </w:p>
    <w:p w14:paraId="5C451380" w14:textId="77777777" w:rsidR="005F7146" w:rsidRDefault="00CD2C53" w:rsidP="00CD2C53">
      <w:pPr>
        <w:shd w:val="clear" w:color="auto" w:fill="FFFFFF"/>
        <w:rPr>
          <w:ins w:id="209" w:author="Lawrence, Barbara" w:date="2018-01-18T11:49:00Z"/>
          <w:i/>
          <w:color w:val="000000"/>
          <w:sz w:val="24"/>
          <w:szCs w:val="24"/>
        </w:rPr>
      </w:pPr>
      <w:r w:rsidRPr="00977DE9">
        <w:rPr>
          <w:color w:val="000000"/>
          <w:sz w:val="24"/>
          <w:szCs w:val="24"/>
        </w:rPr>
        <w:t>A. Full Professors - Vacancies and Replacements (Level 3).</w:t>
      </w:r>
    </w:p>
    <w:p w14:paraId="46BA90A3" w14:textId="791391A0" w:rsidR="005F7146" w:rsidRDefault="00CD2C53" w:rsidP="005F7146">
      <w:pPr>
        <w:shd w:val="clear" w:color="auto" w:fill="FFFFFF"/>
        <w:rPr>
          <w:ins w:id="210" w:author="Lawrence, Barbara" w:date="2018-01-18T11:50:00Z"/>
          <w:color w:val="000000"/>
          <w:sz w:val="24"/>
          <w:szCs w:val="24"/>
        </w:rPr>
        <w:pPrChange w:id="211" w:author="Lawrence, Barbara" w:date="2018-01-18T11:50:00Z">
          <w:pPr>
            <w:shd w:val="clear" w:color="auto" w:fill="FFFFFF"/>
          </w:pPr>
        </w:pPrChange>
      </w:pPr>
      <w:del w:id="212" w:author="Lawrence, Barbara" w:date="2018-01-18T11:49:00Z">
        <w:r w:rsidRPr="00977DE9" w:rsidDel="005F7146">
          <w:rPr>
            <w:color w:val="000000"/>
            <w:sz w:val="24"/>
            <w:szCs w:val="24"/>
          </w:rPr>
          <w:br/>
        </w:r>
      </w:del>
      <w:r w:rsidRPr="00977DE9">
        <w:rPr>
          <w:i/>
          <w:color w:val="000000"/>
          <w:sz w:val="24"/>
          <w:szCs w:val="24"/>
        </w:rPr>
        <w:t>Attrition</w:t>
      </w:r>
      <w:r w:rsidRPr="00977DE9">
        <w:rPr>
          <w:color w:val="000000"/>
          <w:sz w:val="24"/>
          <w:szCs w:val="24"/>
        </w:rPr>
        <w:t xml:space="preserve">. </w:t>
      </w:r>
      <w:ins w:id="213" w:author="Lawrence, Barbara" w:date="2018-01-18T11:52:00Z">
        <w:r w:rsidR="000272B9">
          <w:rPr>
            <w:color w:val="000000"/>
            <w:sz w:val="24"/>
            <w:szCs w:val="24"/>
          </w:rPr>
          <w:t xml:space="preserve"> </w:t>
        </w:r>
      </w:ins>
      <w:r w:rsidRPr="00977DE9">
        <w:rPr>
          <w:color w:val="000000"/>
          <w:sz w:val="24"/>
          <w:szCs w:val="24"/>
        </w:rPr>
        <w:t xml:space="preserve">At the end of each time step, full professors leave at the department's full professor attrition rate. </w:t>
      </w:r>
      <w:ins w:id="214" w:author="Lawrence, Barbara" w:date="2018-01-18T11:52:00Z">
        <w:r w:rsidR="000272B9">
          <w:rPr>
            <w:color w:val="000000"/>
            <w:sz w:val="24"/>
            <w:szCs w:val="24"/>
          </w:rPr>
          <w:t xml:space="preserve"> </w:t>
        </w:r>
      </w:ins>
      <w:r w:rsidRPr="00977DE9">
        <w:rPr>
          <w:color w:val="000000"/>
          <w:sz w:val="24"/>
          <w:szCs w:val="24"/>
        </w:rPr>
        <w:t xml:space="preserve">Assume there are 20 full professors and the attrition rate for both women and men </w:t>
      </w:r>
      <w:r w:rsidRPr="00977DE9">
        <w:rPr>
          <w:color w:val="000000"/>
          <w:sz w:val="24"/>
          <w:szCs w:val="24"/>
        </w:rPr>
        <w:lastRenderedPageBreak/>
        <w:t xml:space="preserve">is 0.25. </w:t>
      </w:r>
      <w:ins w:id="215" w:author="Lawrence, Barbara" w:date="2018-01-18T11:52:00Z">
        <w:r w:rsidR="000272B9">
          <w:rPr>
            <w:color w:val="000000"/>
            <w:sz w:val="24"/>
            <w:szCs w:val="24"/>
          </w:rPr>
          <w:t xml:space="preserve"> </w:t>
        </w:r>
      </w:ins>
      <w:r w:rsidRPr="00977DE9">
        <w:rPr>
          <w:color w:val="000000"/>
          <w:sz w:val="24"/>
          <w:szCs w:val="24"/>
        </w:rPr>
        <w:t>At the end of the year, five full professors leave creating five vacancies.</w:t>
      </w:r>
      <w:ins w:id="216" w:author="Lawrence, Barbara" w:date="2018-01-18T11:49:00Z">
        <w:r w:rsidR="005F7146">
          <w:rPr>
            <w:color w:val="000000"/>
            <w:sz w:val="24"/>
            <w:szCs w:val="24"/>
          </w:rPr>
          <w:t xml:space="preserve">  If the attrition rate produces a fractional FTE, the number is rounded up to the next integer.</w:t>
        </w:r>
      </w:ins>
    </w:p>
    <w:p w14:paraId="4688A96C" w14:textId="7E4B9614" w:rsidR="00CD2C53" w:rsidRPr="00977DE9" w:rsidRDefault="00CD2C53" w:rsidP="005F7146">
      <w:pPr>
        <w:shd w:val="clear" w:color="auto" w:fill="FFFFFF"/>
        <w:rPr>
          <w:color w:val="000000"/>
          <w:sz w:val="24"/>
          <w:szCs w:val="24"/>
        </w:rPr>
        <w:pPrChange w:id="217" w:author="Lawrence, Barbara" w:date="2018-01-18T11:50:00Z">
          <w:pPr>
            <w:shd w:val="clear" w:color="auto" w:fill="FFFFFF"/>
          </w:pPr>
        </w:pPrChange>
      </w:pPr>
      <w:del w:id="218" w:author="Lawrence, Barbara" w:date="2018-01-18T11:49:00Z">
        <w:r w:rsidRPr="00977DE9" w:rsidDel="005F7146">
          <w:rPr>
            <w:color w:val="000000"/>
            <w:sz w:val="24"/>
            <w:szCs w:val="24"/>
          </w:rPr>
          <w:delText> </w:delText>
        </w:r>
      </w:del>
    </w:p>
    <w:p w14:paraId="03D86A7B" w14:textId="0E144418" w:rsidR="00CD2C53" w:rsidRPr="00977DE9" w:rsidRDefault="00CD2C53" w:rsidP="005F7146">
      <w:pPr>
        <w:shd w:val="clear" w:color="auto" w:fill="FFFFFF"/>
        <w:rPr>
          <w:color w:val="000000"/>
          <w:sz w:val="24"/>
          <w:szCs w:val="24"/>
        </w:rPr>
        <w:pPrChange w:id="219" w:author="Lawrence, Barbara" w:date="2018-01-18T11:50:00Z">
          <w:pPr>
            <w:shd w:val="clear" w:color="auto" w:fill="FFFFFF"/>
            <w:spacing w:before="240"/>
          </w:pPr>
        </w:pPrChange>
      </w:pPr>
      <w:r w:rsidRPr="00977DE9">
        <w:rPr>
          <w:i/>
          <w:color w:val="000000"/>
          <w:sz w:val="24"/>
          <w:szCs w:val="24"/>
        </w:rPr>
        <w:t>Hiring</w:t>
      </w:r>
      <w:r w:rsidRPr="00977DE9">
        <w:rPr>
          <w:color w:val="000000"/>
          <w:sz w:val="24"/>
          <w:szCs w:val="24"/>
        </w:rPr>
        <w:t xml:space="preserve">. </w:t>
      </w:r>
      <w:ins w:id="220" w:author="Lawrence, Barbara" w:date="2018-01-18T11:52:00Z">
        <w:r w:rsidR="00621956">
          <w:rPr>
            <w:color w:val="000000"/>
            <w:sz w:val="24"/>
            <w:szCs w:val="24"/>
          </w:rPr>
          <w:t xml:space="preserve"> </w:t>
        </w:r>
      </w:ins>
      <w:r w:rsidRPr="00977DE9">
        <w:rPr>
          <w:color w:val="000000"/>
          <w:sz w:val="24"/>
          <w:szCs w:val="24"/>
        </w:rPr>
        <w:t xml:space="preserve">The full professor hiring rate for women is used to decide how many of the vacancies will be filled by women. </w:t>
      </w:r>
      <w:ins w:id="221" w:author="Lawrence, Barbara" w:date="2018-01-18T11:52:00Z">
        <w:r w:rsidR="00621956">
          <w:rPr>
            <w:color w:val="000000"/>
            <w:sz w:val="24"/>
            <w:szCs w:val="24"/>
          </w:rPr>
          <w:t xml:space="preserve"> </w:t>
        </w:r>
      </w:ins>
      <w:r w:rsidRPr="00977DE9">
        <w:rPr>
          <w:color w:val="000000"/>
          <w:sz w:val="24"/>
          <w:szCs w:val="24"/>
        </w:rPr>
        <w:t xml:space="preserve">Assume the hiring rate for women full professors is 0.20. </w:t>
      </w:r>
      <w:ins w:id="222" w:author="Lawrence, Barbara" w:date="2018-01-18T11:52:00Z">
        <w:r w:rsidR="00621956">
          <w:rPr>
            <w:color w:val="000000"/>
            <w:sz w:val="24"/>
            <w:szCs w:val="24"/>
          </w:rPr>
          <w:t xml:space="preserve"> </w:t>
        </w:r>
      </w:ins>
      <w:r w:rsidRPr="00977DE9">
        <w:rPr>
          <w:color w:val="000000"/>
          <w:sz w:val="24"/>
          <w:szCs w:val="24"/>
        </w:rPr>
        <w:t xml:space="preserve">For each vacancy, draw randomly from a Bernoulli distribution with a 20% chance of getting a 1, in which case a woman is hired, and an 80% chance of getting a 0, in which case a woman is not hired. </w:t>
      </w:r>
      <w:ins w:id="223" w:author="Lawrence, Barbara" w:date="2018-01-18T11:52:00Z">
        <w:r w:rsidR="00621956">
          <w:rPr>
            <w:color w:val="000000"/>
            <w:sz w:val="24"/>
            <w:szCs w:val="24"/>
          </w:rPr>
          <w:t xml:space="preserve"> </w:t>
        </w:r>
      </w:ins>
      <w:r w:rsidRPr="00977DE9">
        <w:rPr>
          <w:color w:val="000000"/>
          <w:sz w:val="24"/>
          <w:szCs w:val="24"/>
        </w:rPr>
        <w:t>After drawing five times, once for each vacancy, the sum of the five 0/1 draws yields 0 to 5 women full professor hires, leaving N-(0 to 5) positions that must be considered for men.</w:t>
      </w:r>
    </w:p>
    <w:p w14:paraId="2079A6C9" w14:textId="1D5C5935" w:rsidR="00CD2C53" w:rsidRPr="00977DE9" w:rsidRDefault="00CD2C53" w:rsidP="00CD2C53">
      <w:pPr>
        <w:shd w:val="clear" w:color="auto" w:fill="FFFFFF"/>
        <w:spacing w:before="240"/>
        <w:rPr>
          <w:color w:val="000000"/>
          <w:sz w:val="24"/>
          <w:szCs w:val="24"/>
        </w:rPr>
      </w:pPr>
      <w:r w:rsidRPr="00977DE9">
        <w:rPr>
          <w:color w:val="000000"/>
          <w:sz w:val="24"/>
          <w:szCs w:val="24"/>
        </w:rPr>
        <w:t>Assume the full professor hiring rate for men is 0.50.</w:t>
      </w:r>
      <w:ins w:id="224" w:author="Lawrence, Barbara" w:date="2018-01-18T11:52:00Z">
        <w:r w:rsidR="00621956">
          <w:rPr>
            <w:color w:val="000000"/>
            <w:sz w:val="24"/>
            <w:szCs w:val="24"/>
          </w:rPr>
          <w:t xml:space="preserve"> </w:t>
        </w:r>
      </w:ins>
      <w:r w:rsidRPr="00977DE9">
        <w:rPr>
          <w:color w:val="000000"/>
          <w:sz w:val="24"/>
          <w:szCs w:val="24"/>
        </w:rPr>
        <w:t xml:space="preserve"> For each vacancy where a woman was not hired, the hiring rate for men is applied to another random draw from a Bernoulli distribution with a 50% chance of getting a 1, in which case a man is hired, and a 50% chance of getting a 0, in which case a man is not hired. </w:t>
      </w:r>
      <w:ins w:id="225" w:author="Lawrence, Barbara" w:date="2018-01-18T11:52:00Z">
        <w:r w:rsidR="00621956">
          <w:rPr>
            <w:color w:val="000000"/>
            <w:sz w:val="24"/>
            <w:szCs w:val="24"/>
          </w:rPr>
          <w:t xml:space="preserve"> </w:t>
        </w:r>
      </w:ins>
      <w:r w:rsidRPr="00977DE9">
        <w:rPr>
          <w:color w:val="000000"/>
          <w:sz w:val="24"/>
          <w:szCs w:val="24"/>
        </w:rPr>
        <w:t xml:space="preserve">Thus, the probability of making a hire for each full professor vacancy, if the number of vacancies is N, is the joint probability of the hiring rate for women times the hiring rate for men, in this case </w:t>
      </w:r>
      <w:proofErr w:type="gramStart"/>
      <w:r w:rsidRPr="00977DE9">
        <w:rPr>
          <w:color w:val="000000"/>
          <w:sz w:val="24"/>
          <w:szCs w:val="24"/>
        </w:rPr>
        <w:t>N(</w:t>
      </w:r>
      <w:proofErr w:type="gramEnd"/>
      <w:r w:rsidRPr="00977DE9">
        <w:rPr>
          <w:color w:val="000000"/>
          <w:sz w:val="24"/>
          <w:szCs w:val="24"/>
        </w:rPr>
        <w:t>0.20+0.50) so the total number of vacancies is N – [</w:t>
      </w:r>
      <w:proofErr w:type="spellStart"/>
      <w:r w:rsidRPr="00977DE9">
        <w:rPr>
          <w:color w:val="000000"/>
          <w:sz w:val="24"/>
          <w:szCs w:val="24"/>
        </w:rPr>
        <w:t>N</w:t>
      </w:r>
      <w:proofErr w:type="spellEnd"/>
      <w:r w:rsidRPr="00977DE9">
        <w:rPr>
          <w:color w:val="000000"/>
          <w:sz w:val="24"/>
          <w:szCs w:val="24"/>
        </w:rPr>
        <w:t>(0.20+0.50)].</w:t>
      </w:r>
    </w:p>
    <w:p w14:paraId="1E6DE193" w14:textId="7668720C" w:rsidR="00977DE9" w:rsidRDefault="00CD2C53" w:rsidP="00CD2C53">
      <w:pPr>
        <w:shd w:val="clear" w:color="auto" w:fill="FFFFFF"/>
        <w:spacing w:before="240"/>
        <w:rPr>
          <w:color w:val="000000"/>
          <w:sz w:val="24"/>
          <w:szCs w:val="24"/>
        </w:rPr>
      </w:pPr>
      <w:r w:rsidRPr="00977DE9">
        <w:rPr>
          <w:i/>
          <w:color w:val="000000"/>
          <w:sz w:val="24"/>
          <w:szCs w:val="24"/>
        </w:rPr>
        <w:t>Promotions</w:t>
      </w:r>
      <w:r w:rsidRPr="00977DE9">
        <w:rPr>
          <w:color w:val="000000"/>
          <w:sz w:val="24"/>
          <w:szCs w:val="24"/>
        </w:rPr>
        <w:t xml:space="preserve">. </w:t>
      </w:r>
      <w:ins w:id="226" w:author="Lawrence, Barbara" w:date="2018-01-18T11:52:00Z">
        <w:r w:rsidR="00621956">
          <w:rPr>
            <w:color w:val="000000"/>
            <w:sz w:val="24"/>
            <w:szCs w:val="24"/>
          </w:rPr>
          <w:t xml:space="preserve"> </w:t>
        </w:r>
      </w:ins>
      <w:r w:rsidRPr="00977DE9">
        <w:rPr>
          <w:color w:val="000000"/>
          <w:sz w:val="24"/>
          <w:szCs w:val="24"/>
        </w:rPr>
        <w:t xml:space="preserve">In this example, there were five full professor vacancies after attrition. </w:t>
      </w:r>
      <w:ins w:id="227" w:author="Lawrence, Barbara" w:date="2018-01-18T11:52:00Z">
        <w:r w:rsidR="00621956">
          <w:rPr>
            <w:color w:val="000000"/>
            <w:sz w:val="24"/>
            <w:szCs w:val="24"/>
          </w:rPr>
          <w:t xml:space="preserve"> </w:t>
        </w:r>
      </w:ins>
      <w:r w:rsidRPr="00977DE9">
        <w:rPr>
          <w:color w:val="000000"/>
          <w:sz w:val="24"/>
          <w:szCs w:val="24"/>
        </w:rPr>
        <w:t xml:space="preserve">If 1 woman and 1 man were hired, there are three remaining full professor vacancies to be filled by promotions. </w:t>
      </w:r>
      <w:ins w:id="228" w:author="Lawrence, Barbara" w:date="2018-01-18T11:52:00Z">
        <w:r w:rsidR="00621956">
          <w:rPr>
            <w:color w:val="000000"/>
            <w:sz w:val="24"/>
            <w:szCs w:val="24"/>
          </w:rPr>
          <w:t xml:space="preserve"> </w:t>
        </w:r>
      </w:ins>
      <w:r w:rsidRPr="00977DE9">
        <w:rPr>
          <w:color w:val="000000"/>
          <w:sz w:val="24"/>
          <w:szCs w:val="24"/>
        </w:rPr>
        <w:t xml:space="preserve">Assume the promotion rate for women associate professors is 0.40. </w:t>
      </w:r>
      <w:ins w:id="229" w:author="Lawrence, Barbara" w:date="2018-01-18T11:52:00Z">
        <w:r w:rsidR="00621956">
          <w:rPr>
            <w:color w:val="000000"/>
            <w:sz w:val="24"/>
            <w:szCs w:val="24"/>
          </w:rPr>
          <w:t xml:space="preserve"> </w:t>
        </w:r>
      </w:ins>
      <w:r w:rsidRPr="00977DE9">
        <w:rPr>
          <w:color w:val="000000"/>
          <w:sz w:val="24"/>
          <w:szCs w:val="24"/>
        </w:rPr>
        <w:t xml:space="preserve">For each of the three remaining full professor vacancies, draw randomly from a Bernoulli distribution with a 40% chance of drawing a 1 in which case a woman associate is promoted to full professor and a 60% chance of drawing a 0 in which case no women associates are promoted. </w:t>
      </w:r>
      <w:ins w:id="230" w:author="Lawrence, Barbara" w:date="2018-01-18T11:52:00Z">
        <w:r w:rsidR="00621956">
          <w:rPr>
            <w:color w:val="000000"/>
            <w:sz w:val="24"/>
            <w:szCs w:val="24"/>
          </w:rPr>
          <w:t xml:space="preserve"> </w:t>
        </w:r>
      </w:ins>
      <w:r w:rsidRPr="00977DE9">
        <w:rPr>
          <w:color w:val="000000"/>
          <w:sz w:val="24"/>
          <w:szCs w:val="24"/>
        </w:rPr>
        <w:t>This leaves somewhere between 0 and 3 (0+0+0, 0+0+1, -1+1+1) vacancies to be filled by promotion from men associates.</w:t>
      </w:r>
    </w:p>
    <w:p w14:paraId="6E4D4528" w14:textId="78738523" w:rsidR="00CD2C53" w:rsidRPr="00977DE9" w:rsidRDefault="00CD2C53" w:rsidP="00CD2C53">
      <w:pPr>
        <w:shd w:val="clear" w:color="auto" w:fill="FFFFFF"/>
        <w:spacing w:before="240"/>
        <w:rPr>
          <w:color w:val="000000"/>
          <w:sz w:val="24"/>
          <w:szCs w:val="24"/>
        </w:rPr>
      </w:pPr>
      <w:r w:rsidRPr="00977DE9">
        <w:rPr>
          <w:color w:val="000000"/>
          <w:sz w:val="24"/>
          <w:szCs w:val="24"/>
        </w:rPr>
        <w:t xml:space="preserve">After this attrition, hiring and promotion process, it is possible vacancies still exist. If there are five full professor vacancies and only four are hired, the fifth position remains unfilled and the vacancy disappears. This causes department size to shrink. In order to keep department size within boundaries set by the user, a separate set of decision rules is applied after the entire cascade. Afterwards the added or subtracted </w:t>
      </w:r>
      <w:proofErr w:type="spellStart"/>
      <w:r w:rsidRPr="00977DE9">
        <w:rPr>
          <w:color w:val="000000"/>
          <w:sz w:val="24"/>
          <w:szCs w:val="24"/>
        </w:rPr>
        <w:t>fte</w:t>
      </w:r>
      <w:proofErr w:type="spellEnd"/>
      <w:r w:rsidRPr="00977DE9">
        <w:rPr>
          <w:color w:val="000000"/>
          <w:sz w:val="24"/>
          <w:szCs w:val="24"/>
        </w:rPr>
        <w:t xml:space="preserve"> are distributed randomly across the levels.</w:t>
      </w:r>
    </w:p>
    <w:p w14:paraId="647F0FB2" w14:textId="525DC158" w:rsidR="00CD2C53" w:rsidRPr="00977DE9" w:rsidRDefault="00CD2C53" w:rsidP="00CD2C53">
      <w:pPr>
        <w:shd w:val="clear" w:color="auto" w:fill="FFFFFF"/>
        <w:spacing w:before="240"/>
        <w:rPr>
          <w:color w:val="000000"/>
          <w:sz w:val="24"/>
          <w:szCs w:val="24"/>
        </w:rPr>
      </w:pPr>
      <w:r w:rsidRPr="00977DE9">
        <w:rPr>
          <w:color w:val="000000"/>
          <w:sz w:val="24"/>
          <w:szCs w:val="24"/>
        </w:rPr>
        <w:t xml:space="preserve">B. Associate Professors - Vacancies and Replacements (Level 2). Associate professor mobility is calculated after that for full professors. The calculation proceeds in the same way with attrition </w:t>
      </w:r>
      <w:r w:rsidR="00977DE9">
        <w:rPr>
          <w:color w:val="000000"/>
          <w:sz w:val="24"/>
          <w:szCs w:val="24"/>
        </w:rPr>
        <w:t xml:space="preserve">rates applied </w:t>
      </w:r>
      <w:r w:rsidRPr="00977DE9">
        <w:rPr>
          <w:color w:val="000000"/>
          <w:sz w:val="24"/>
          <w:szCs w:val="24"/>
        </w:rPr>
        <w:t xml:space="preserve">to women and </w:t>
      </w:r>
      <w:r w:rsidR="00977DE9">
        <w:rPr>
          <w:color w:val="000000"/>
          <w:sz w:val="24"/>
          <w:szCs w:val="24"/>
        </w:rPr>
        <w:t xml:space="preserve">then </w:t>
      </w:r>
      <w:r w:rsidRPr="00977DE9">
        <w:rPr>
          <w:color w:val="000000"/>
          <w:sz w:val="24"/>
          <w:szCs w:val="24"/>
        </w:rPr>
        <w:t>men. Vacancies created by attrition are filled by hiring. Women are hired first by applying the associate professor hiring rates for women to the Bernoulli draw for each vacancy. If any vacancies remain, the same process is repeated for men using their associate professor hiring rates. After attrition and hiring, if there are remaining vacancies, the process is applied using promotion rates of assistant professors to fill these vacancies first with women who are currently assistant professors and then with men. Unfilled vacancies disappear at the end of the calculation.  </w:t>
      </w:r>
    </w:p>
    <w:p w14:paraId="798A0005" w14:textId="77777777" w:rsidR="00CD2C53" w:rsidRPr="00977DE9" w:rsidRDefault="00CD2C53" w:rsidP="00CD2C53">
      <w:pPr>
        <w:shd w:val="clear" w:color="auto" w:fill="FFFFFF"/>
        <w:spacing w:before="240"/>
        <w:rPr>
          <w:color w:val="000000"/>
          <w:sz w:val="24"/>
          <w:szCs w:val="24"/>
        </w:rPr>
      </w:pPr>
      <w:r w:rsidRPr="00977DE9">
        <w:rPr>
          <w:color w:val="000000"/>
          <w:sz w:val="24"/>
          <w:szCs w:val="24"/>
        </w:rPr>
        <w:t>C. Assistant Professors – Vacancies and Replacements (Level l).</w:t>
      </w:r>
      <w:r w:rsidRPr="00977DE9">
        <w:rPr>
          <w:color w:val="000000"/>
          <w:sz w:val="24"/>
          <w:szCs w:val="24"/>
        </w:rPr>
        <w:br/>
        <w:t xml:space="preserve">Assistant professor mobility is calculated after that for associate professors. The calculation is the same as for full professor and associate professor. The only difference is that the cascade finishes after attrition and hiring. There are no “promotions” because the only way to become an </w:t>
      </w:r>
      <w:r w:rsidRPr="00977DE9">
        <w:rPr>
          <w:color w:val="000000"/>
          <w:sz w:val="24"/>
          <w:szCs w:val="24"/>
        </w:rPr>
        <w:lastRenderedPageBreak/>
        <w:t>assistant professor is to be hired. Similar to before, unfilled vacancies disappear at the end of the calculation.</w:t>
      </w:r>
    </w:p>
    <w:p w14:paraId="3E2FB049" w14:textId="77777777" w:rsidR="00CD2C53" w:rsidRPr="00977DE9" w:rsidRDefault="00CD2C53" w:rsidP="00CD2C53">
      <w:pPr>
        <w:shd w:val="clear" w:color="auto" w:fill="FFFFFF"/>
        <w:spacing w:before="240"/>
        <w:rPr>
          <w:color w:val="000000"/>
          <w:sz w:val="24"/>
          <w:szCs w:val="24"/>
        </w:rPr>
      </w:pPr>
      <w:r w:rsidRPr="00977DE9">
        <w:rPr>
          <w:color w:val="000000"/>
          <w:sz w:val="24"/>
          <w:szCs w:val="24"/>
        </w:rPr>
        <w:t>This cascade may result in a faculty of the same size for the following year or one that decreases in size because some vacancies remain unfilled. It never results in a faculty that increases in size beyond the department size boundaries. Vacancies are considered overall department vacancies, that is, they are not tied to the assistant, associate or full professor level from which they originated. Department size is maintained using a set of decision rules (see Appendix B, 9.4).</w:t>
      </w:r>
    </w:p>
    <w:p w14:paraId="468AACB9" w14:textId="77777777" w:rsidR="00CD2C53" w:rsidRPr="00977DE9" w:rsidRDefault="00CD2C53" w:rsidP="00CD2C53">
      <w:pPr>
        <w:shd w:val="clear" w:color="auto" w:fill="FFFFFF"/>
        <w:spacing w:before="240"/>
        <w:rPr>
          <w:i/>
          <w:color w:val="000000"/>
          <w:sz w:val="24"/>
          <w:szCs w:val="24"/>
        </w:rPr>
      </w:pPr>
      <w:r w:rsidRPr="00977DE9">
        <w:rPr>
          <w:i/>
          <w:color w:val="000000"/>
          <w:sz w:val="24"/>
          <w:szCs w:val="24"/>
        </w:rPr>
        <w:t>[</w:t>
      </w:r>
      <w:r w:rsidRPr="00977DE9">
        <w:rPr>
          <w:bCs/>
          <w:i/>
          <w:color w:val="000000"/>
          <w:sz w:val="24"/>
          <w:szCs w:val="24"/>
        </w:rPr>
        <w:t xml:space="preserve">Note that this will change in the simultaneous choice model where we can rule out unfilled vacancies if we </w:t>
      </w:r>
      <w:proofErr w:type="gramStart"/>
      <w:r w:rsidRPr="00977DE9">
        <w:rPr>
          <w:bCs/>
          <w:i/>
          <w:color w:val="000000"/>
          <w:sz w:val="24"/>
          <w:szCs w:val="24"/>
        </w:rPr>
        <w:t>wish</w:t>
      </w:r>
      <w:r w:rsidRPr="00977DE9">
        <w:rPr>
          <w:i/>
          <w:color w:val="000000"/>
          <w:sz w:val="24"/>
          <w:szCs w:val="24"/>
        </w:rPr>
        <w:t> ]</w:t>
      </w:r>
      <w:proofErr w:type="gramEnd"/>
    </w:p>
    <w:p w14:paraId="203F01EF" w14:textId="77777777" w:rsidR="00254C55" w:rsidRDefault="00254C55" w:rsidP="006A3DF5">
      <w:pPr>
        <w:adjustRightInd w:val="0"/>
        <w:textAlignment w:val="baseline"/>
        <w:rPr>
          <w:rFonts w:eastAsia="Times New Roman"/>
          <w:b/>
          <w:color w:val="000000"/>
          <w:sz w:val="24"/>
          <w:szCs w:val="24"/>
        </w:rPr>
      </w:pPr>
    </w:p>
    <w:p w14:paraId="3B522568" w14:textId="087446D1" w:rsidR="005F7146" w:rsidRDefault="005F7146" w:rsidP="005F7146">
      <w:pPr>
        <w:shd w:val="clear" w:color="auto" w:fill="FFFFFF"/>
        <w:rPr>
          <w:ins w:id="231" w:author="Lawrence, Barbara" w:date="2018-01-18T11:51:00Z"/>
          <w:color w:val="000000"/>
          <w:sz w:val="24"/>
          <w:szCs w:val="24"/>
        </w:rPr>
      </w:pPr>
      <w:ins w:id="232" w:author="Lawrence, Barbara" w:date="2018-01-18T11:51:00Z">
        <w:r>
          <w:rPr>
            <w:color w:val="000000"/>
            <w:sz w:val="24"/>
            <w:szCs w:val="24"/>
          </w:rPr>
          <w:t>4.</w:t>
        </w:r>
        <w:r>
          <w:rPr>
            <w:color w:val="000000"/>
            <w:sz w:val="24"/>
            <w:szCs w:val="24"/>
          </w:rPr>
          <w:t>4</w:t>
        </w:r>
        <w:r>
          <w:rPr>
            <w:color w:val="000000"/>
            <w:sz w:val="24"/>
            <w:szCs w:val="24"/>
          </w:rPr>
          <w:tab/>
          <w:t>Example of mobility process for Model 3</w:t>
        </w:r>
      </w:ins>
    </w:p>
    <w:p w14:paraId="5971DA53" w14:textId="77777777" w:rsidR="005F7146" w:rsidRPr="00977DE9" w:rsidRDefault="005F7146" w:rsidP="005F7146">
      <w:pPr>
        <w:shd w:val="clear" w:color="auto" w:fill="FFFFFF"/>
        <w:spacing w:before="180"/>
        <w:rPr>
          <w:ins w:id="233" w:author="Lawrence, Barbara" w:date="2018-01-18T11:51:00Z"/>
          <w:color w:val="000000"/>
          <w:sz w:val="24"/>
          <w:szCs w:val="24"/>
        </w:rPr>
      </w:pPr>
      <w:ins w:id="234" w:author="Lawrence, Barbara" w:date="2018-01-18T11:51:00Z">
        <w:r w:rsidRPr="00976634">
          <w:rPr>
            <w:color w:val="000000"/>
            <w:sz w:val="24"/>
            <w:szCs w:val="24"/>
          </w:rPr>
          <w:t xml:space="preserve">The following extended example is for Model 3 in which faculty hires and promotions are </w:t>
        </w:r>
        <w:r w:rsidRPr="00977DE9">
          <w:rPr>
            <w:color w:val="000000"/>
            <w:sz w:val="24"/>
            <w:szCs w:val="24"/>
          </w:rPr>
          <w:t>independent and the cascade begins with full professors and ends with assistant professors.</w:t>
        </w:r>
      </w:ins>
    </w:p>
    <w:p w14:paraId="7FD1904B" w14:textId="77777777" w:rsidR="005F7146" w:rsidRPr="00977DE9" w:rsidRDefault="005F7146" w:rsidP="005F7146">
      <w:pPr>
        <w:shd w:val="clear" w:color="auto" w:fill="FFFFFF"/>
        <w:rPr>
          <w:ins w:id="235" w:author="Lawrence, Barbara" w:date="2018-01-18T11:51:00Z"/>
          <w:i/>
          <w:color w:val="000000"/>
          <w:sz w:val="24"/>
          <w:szCs w:val="24"/>
        </w:rPr>
      </w:pPr>
      <w:ins w:id="236" w:author="Lawrence, Barbara" w:date="2018-01-18T11:51:00Z">
        <w:r w:rsidRPr="00977DE9">
          <w:rPr>
            <w:i/>
            <w:color w:val="000000"/>
            <w:sz w:val="24"/>
            <w:szCs w:val="24"/>
          </w:rPr>
          <w:t xml:space="preserve">Initially professors leave according to the attrition rate at their level. These vacancies are filled either through promotion or hiring. In the original </w:t>
        </w:r>
        <w:proofErr w:type="gramStart"/>
        <w:r w:rsidRPr="00977DE9">
          <w:rPr>
            <w:i/>
            <w:color w:val="000000"/>
            <w:sz w:val="24"/>
            <w:szCs w:val="24"/>
          </w:rPr>
          <w:t>model</w:t>
        </w:r>
        <w:proofErr w:type="gramEnd"/>
        <w:r w:rsidRPr="00977DE9">
          <w:rPr>
            <w:i/>
            <w:color w:val="000000"/>
            <w:sz w:val="24"/>
            <w:szCs w:val="24"/>
          </w:rPr>
          <w:t xml:space="preserve"> there was a serial process where either hires were completed first and then remaining vacancies were filled by promotion, or vice versa. In the simultaneous choice model, both hiring, promotion, or no fill are completed at the same time. We achieve this by assigning a probability to all five potential choices:</w:t>
        </w:r>
      </w:ins>
    </w:p>
    <w:p w14:paraId="25998DE6" w14:textId="77777777" w:rsidR="005F7146" w:rsidRPr="00977DE9" w:rsidRDefault="005F7146" w:rsidP="005F7146">
      <w:pPr>
        <w:numPr>
          <w:ilvl w:val="0"/>
          <w:numId w:val="3"/>
        </w:numPr>
        <w:shd w:val="clear" w:color="auto" w:fill="FFFFFF"/>
        <w:rPr>
          <w:ins w:id="237" w:author="Lawrence, Barbara" w:date="2018-01-18T11:51:00Z"/>
          <w:rFonts w:eastAsia="Times New Roman"/>
          <w:i/>
          <w:color w:val="000000"/>
          <w:sz w:val="24"/>
          <w:szCs w:val="24"/>
        </w:rPr>
      </w:pPr>
      <w:ins w:id="238" w:author="Lawrence, Barbara" w:date="2018-01-18T11:51:00Z">
        <w:r w:rsidRPr="00977DE9">
          <w:rPr>
            <w:rFonts w:eastAsia="Times New Roman"/>
            <w:i/>
            <w:color w:val="000000"/>
            <w:sz w:val="24"/>
            <w:szCs w:val="24"/>
          </w:rPr>
          <w:t>Hire a woman</w:t>
        </w:r>
      </w:ins>
    </w:p>
    <w:p w14:paraId="0EE585C0" w14:textId="77777777" w:rsidR="005F7146" w:rsidRPr="00977DE9" w:rsidRDefault="005F7146" w:rsidP="005F7146">
      <w:pPr>
        <w:numPr>
          <w:ilvl w:val="0"/>
          <w:numId w:val="3"/>
        </w:numPr>
        <w:shd w:val="clear" w:color="auto" w:fill="FFFFFF"/>
        <w:rPr>
          <w:ins w:id="239" w:author="Lawrence, Barbara" w:date="2018-01-18T11:51:00Z"/>
          <w:rFonts w:eastAsia="Times New Roman"/>
          <w:i/>
          <w:color w:val="000000"/>
          <w:sz w:val="24"/>
          <w:szCs w:val="24"/>
        </w:rPr>
      </w:pPr>
      <w:ins w:id="240" w:author="Lawrence, Barbara" w:date="2018-01-18T11:51:00Z">
        <w:r w:rsidRPr="00977DE9">
          <w:rPr>
            <w:rFonts w:eastAsia="Times New Roman"/>
            <w:i/>
            <w:color w:val="000000"/>
            <w:sz w:val="24"/>
            <w:szCs w:val="24"/>
          </w:rPr>
          <w:t>Hire a man</w:t>
        </w:r>
      </w:ins>
    </w:p>
    <w:p w14:paraId="1648DE62" w14:textId="77777777" w:rsidR="005F7146" w:rsidRPr="00977DE9" w:rsidRDefault="005F7146" w:rsidP="005F7146">
      <w:pPr>
        <w:numPr>
          <w:ilvl w:val="0"/>
          <w:numId w:val="3"/>
        </w:numPr>
        <w:shd w:val="clear" w:color="auto" w:fill="FFFFFF"/>
        <w:rPr>
          <w:ins w:id="241" w:author="Lawrence, Barbara" w:date="2018-01-18T11:51:00Z"/>
          <w:rFonts w:eastAsia="Times New Roman"/>
          <w:i/>
          <w:color w:val="000000"/>
          <w:sz w:val="24"/>
          <w:szCs w:val="24"/>
        </w:rPr>
      </w:pPr>
      <w:ins w:id="242" w:author="Lawrence, Barbara" w:date="2018-01-18T11:51:00Z">
        <w:r w:rsidRPr="00977DE9">
          <w:rPr>
            <w:rFonts w:eastAsia="Times New Roman"/>
            <w:i/>
            <w:color w:val="000000"/>
            <w:sz w:val="24"/>
            <w:szCs w:val="24"/>
          </w:rPr>
          <w:t>Promote a woman</w:t>
        </w:r>
      </w:ins>
    </w:p>
    <w:p w14:paraId="048821F5" w14:textId="77777777" w:rsidR="005F7146" w:rsidRPr="00977DE9" w:rsidRDefault="005F7146" w:rsidP="005F7146">
      <w:pPr>
        <w:numPr>
          <w:ilvl w:val="0"/>
          <w:numId w:val="3"/>
        </w:numPr>
        <w:shd w:val="clear" w:color="auto" w:fill="FFFFFF"/>
        <w:rPr>
          <w:ins w:id="243" w:author="Lawrence, Barbara" w:date="2018-01-18T11:51:00Z"/>
          <w:rFonts w:eastAsia="Times New Roman"/>
          <w:i/>
          <w:color w:val="000000"/>
          <w:sz w:val="24"/>
          <w:szCs w:val="24"/>
        </w:rPr>
      </w:pPr>
      <w:ins w:id="244" w:author="Lawrence, Barbara" w:date="2018-01-18T11:51:00Z">
        <w:r w:rsidRPr="00977DE9">
          <w:rPr>
            <w:rFonts w:eastAsia="Times New Roman"/>
            <w:i/>
            <w:color w:val="000000"/>
            <w:sz w:val="24"/>
            <w:szCs w:val="24"/>
          </w:rPr>
          <w:t>Promote a man</w:t>
        </w:r>
      </w:ins>
    </w:p>
    <w:p w14:paraId="758B6B00" w14:textId="77777777" w:rsidR="005F7146" w:rsidRPr="00977DE9" w:rsidRDefault="005F7146" w:rsidP="005F7146">
      <w:pPr>
        <w:numPr>
          <w:ilvl w:val="0"/>
          <w:numId w:val="3"/>
        </w:numPr>
        <w:shd w:val="clear" w:color="auto" w:fill="FFFFFF"/>
        <w:rPr>
          <w:ins w:id="245" w:author="Lawrence, Barbara" w:date="2018-01-18T11:51:00Z"/>
          <w:rFonts w:eastAsia="Times New Roman"/>
          <w:i/>
          <w:color w:val="000000"/>
          <w:sz w:val="24"/>
          <w:szCs w:val="24"/>
        </w:rPr>
      </w:pPr>
      <w:ins w:id="246" w:author="Lawrence, Barbara" w:date="2018-01-18T11:51:00Z">
        <w:r w:rsidRPr="00977DE9">
          <w:rPr>
            <w:rFonts w:eastAsia="Times New Roman"/>
            <w:i/>
            <w:color w:val="000000"/>
            <w:sz w:val="24"/>
            <w:szCs w:val="24"/>
          </w:rPr>
          <w:t>No fill</w:t>
        </w:r>
      </w:ins>
    </w:p>
    <w:p w14:paraId="0094C548" w14:textId="77777777" w:rsidR="005F7146" w:rsidRPr="00977DE9" w:rsidRDefault="005F7146" w:rsidP="005F7146">
      <w:pPr>
        <w:shd w:val="clear" w:color="auto" w:fill="FFFFFF"/>
        <w:rPr>
          <w:ins w:id="247" w:author="Lawrence, Barbara" w:date="2018-01-18T11:51:00Z"/>
          <w:rFonts w:eastAsia="Times New Roman"/>
          <w:i/>
          <w:color w:val="000000"/>
          <w:sz w:val="24"/>
          <w:szCs w:val="24"/>
        </w:rPr>
      </w:pPr>
    </w:p>
    <w:p w14:paraId="335B6182" w14:textId="66610C62" w:rsidR="003D7B9C" w:rsidRDefault="005F7146" w:rsidP="005F7146">
      <w:pPr>
        <w:adjustRightInd w:val="0"/>
        <w:textAlignment w:val="baseline"/>
        <w:rPr>
          <w:ins w:id="248" w:author="Lawrence, Barbara" w:date="2018-01-18T11:51:00Z"/>
          <w:i/>
          <w:color w:val="FF0000"/>
          <w:sz w:val="24"/>
          <w:szCs w:val="24"/>
        </w:rPr>
      </w:pPr>
      <w:ins w:id="249" w:author="Lawrence, Barbara" w:date="2018-01-18T11:51:00Z">
        <w:r w:rsidRPr="00977DE9">
          <w:rPr>
            <w:i/>
            <w:color w:val="000000"/>
            <w:sz w:val="24"/>
            <w:szCs w:val="24"/>
          </w:rPr>
          <w:t xml:space="preserve">The sum of the probabilities for the choice must sum to 1. For example, if there are 5 total vacancies at level 3, then there may be a 20% chance for a male hire, a 20% chance for female hire, a 20% for male promotion, a 20% chance for female promotion, and a 20% chance for leaving the position unfilled. We take a random draw from a uniform distribution and if the value of that draw falls between 0-0.20, then a male is hired, if the draw falls between (0.20 to 0.40] then a woman is hired, and so forth. Once a choice is made for all vacancies, the model proceeds to the next level, just as in the original simulation. </w:t>
        </w:r>
        <w:r w:rsidRPr="00977DE9">
          <w:rPr>
            <w:i/>
            <w:color w:val="FF0000"/>
            <w:sz w:val="24"/>
            <w:szCs w:val="24"/>
          </w:rPr>
          <w:t xml:space="preserve"> [IS THIS STILL ACCURATE?]</w:t>
        </w:r>
      </w:ins>
    </w:p>
    <w:p w14:paraId="013952BA" w14:textId="77777777" w:rsidR="00473E05" w:rsidRDefault="00473E05" w:rsidP="005F7146">
      <w:pPr>
        <w:adjustRightInd w:val="0"/>
        <w:textAlignment w:val="baseline"/>
        <w:rPr>
          <w:ins w:id="250" w:author="Lawrence, Barbara" w:date="2018-01-18T11:51:00Z"/>
          <w:i/>
          <w:color w:val="FF0000"/>
          <w:sz w:val="24"/>
          <w:szCs w:val="24"/>
        </w:rPr>
      </w:pPr>
    </w:p>
    <w:p w14:paraId="0F2762D2" w14:textId="77777777" w:rsidR="00473E05" w:rsidRPr="00977DE9" w:rsidRDefault="00473E05" w:rsidP="005F7146">
      <w:pPr>
        <w:adjustRightInd w:val="0"/>
        <w:textAlignment w:val="baseline"/>
        <w:rPr>
          <w:rFonts w:eastAsia="Times New Roman"/>
          <w:b/>
          <w:color w:val="000000"/>
          <w:sz w:val="24"/>
          <w:szCs w:val="24"/>
        </w:rPr>
      </w:pPr>
    </w:p>
    <w:p w14:paraId="172F8B20" w14:textId="07AF6946" w:rsidR="00692968" w:rsidRPr="000B4ED3" w:rsidRDefault="00EB5219" w:rsidP="004C6845">
      <w:pPr>
        <w:adjustRightInd w:val="0"/>
        <w:textAlignment w:val="baseline"/>
        <w:rPr>
          <w:rFonts w:eastAsia="Times New Roman"/>
          <w:b/>
          <w:color w:val="000000"/>
          <w:sz w:val="30"/>
        </w:rPr>
        <w:pPrChange w:id="251" w:author="Lawrence, Barbara" w:date="2018-01-18T12:06:00Z">
          <w:pPr>
            <w:adjustRightInd w:val="0"/>
            <w:textAlignment w:val="baseline"/>
          </w:pPr>
        </w:pPrChange>
      </w:pPr>
      <w:r>
        <w:rPr>
          <w:rFonts w:eastAsia="Times New Roman"/>
          <w:b/>
          <w:color w:val="000000"/>
          <w:sz w:val="24"/>
          <w:szCs w:val="24"/>
        </w:rPr>
        <w:t>5</w:t>
      </w:r>
      <w:r w:rsidR="000B4ED3" w:rsidRPr="000B4ED3">
        <w:rPr>
          <w:rFonts w:eastAsia="Times New Roman"/>
          <w:b/>
          <w:color w:val="000000"/>
          <w:sz w:val="24"/>
          <w:szCs w:val="24"/>
        </w:rPr>
        <w:tab/>
        <w:t>Department Size</w:t>
      </w:r>
    </w:p>
    <w:p w14:paraId="6199559B" w14:textId="77777777" w:rsidR="004C6845" w:rsidRDefault="00F7479D" w:rsidP="004C6845">
      <w:pPr>
        <w:adjustRightInd w:val="0"/>
        <w:textAlignment w:val="baseline"/>
        <w:rPr>
          <w:ins w:id="252" w:author="Lawrence, Barbara" w:date="2018-01-18T12:07:00Z"/>
          <w:rFonts w:eastAsia="Times New Roman"/>
          <w:color w:val="000000"/>
          <w:sz w:val="24"/>
        </w:rPr>
        <w:pPrChange w:id="253" w:author="Lawrence, Barbara" w:date="2018-01-18T12:06:00Z">
          <w:pPr>
            <w:adjustRightInd w:val="0"/>
            <w:spacing w:before="120"/>
            <w:textAlignment w:val="baseline"/>
          </w:pPr>
        </w:pPrChange>
      </w:pPr>
      <w:ins w:id="254" w:author="Lawrence, Barbara" w:date="2018-01-18T12:01:00Z">
        <w:r>
          <w:rPr>
            <w:rFonts w:eastAsia="Times New Roman"/>
            <w:color w:val="000000"/>
            <w:sz w:val="24"/>
          </w:rPr>
          <w:t xml:space="preserve">Department size is included as a parameter because </w:t>
        </w:r>
      </w:ins>
      <w:ins w:id="255" w:author="Lawrence, Barbara" w:date="2018-01-18T12:02:00Z">
        <w:r w:rsidR="00312D3C">
          <w:rPr>
            <w:rFonts w:eastAsia="Times New Roman"/>
            <w:color w:val="000000"/>
            <w:sz w:val="24"/>
          </w:rPr>
          <w:t>changes is department size influence the speed at which gender diversity c</w:t>
        </w:r>
      </w:ins>
      <w:ins w:id="256" w:author="Lawrence, Barbara" w:date="2018-01-18T12:04:00Z">
        <w:r w:rsidR="00526587">
          <w:rPr>
            <w:rFonts w:eastAsia="Times New Roman"/>
            <w:color w:val="000000"/>
            <w:sz w:val="24"/>
          </w:rPr>
          <w:t>an change</w:t>
        </w:r>
      </w:ins>
      <w:ins w:id="257" w:author="Lawrence, Barbara" w:date="2018-01-18T12:02:00Z">
        <w:r w:rsidR="00312D3C">
          <w:rPr>
            <w:rFonts w:eastAsia="Times New Roman"/>
            <w:color w:val="000000"/>
            <w:sz w:val="24"/>
          </w:rPr>
          <w:t xml:space="preserve">.  It is </w:t>
        </w:r>
      </w:ins>
      <w:ins w:id="258" w:author="Lawrence, Barbara" w:date="2018-01-18T12:05:00Z">
        <w:r w:rsidR="00526587">
          <w:rPr>
            <w:rFonts w:eastAsia="Times New Roman"/>
            <w:color w:val="000000"/>
            <w:sz w:val="24"/>
          </w:rPr>
          <w:t>generally</w:t>
        </w:r>
      </w:ins>
      <w:ins w:id="259" w:author="Lawrence, Barbara" w:date="2018-01-18T12:02:00Z">
        <w:r w:rsidR="00312D3C">
          <w:rPr>
            <w:rFonts w:eastAsia="Times New Roman"/>
            <w:color w:val="000000"/>
            <w:sz w:val="24"/>
          </w:rPr>
          <w:t xml:space="preserve"> easier to increase the </w:t>
        </w:r>
      </w:ins>
      <w:ins w:id="260" w:author="Lawrence, Barbara" w:date="2018-01-18T12:04:00Z">
        <w:r w:rsidR="00526587">
          <w:rPr>
            <w:rFonts w:eastAsia="Times New Roman"/>
            <w:color w:val="000000"/>
            <w:sz w:val="24"/>
          </w:rPr>
          <w:t>proportion</w:t>
        </w:r>
      </w:ins>
      <w:ins w:id="261" w:author="Lawrence, Barbara" w:date="2018-01-18T12:02:00Z">
        <w:r w:rsidR="00312D3C">
          <w:rPr>
            <w:rFonts w:eastAsia="Times New Roman"/>
            <w:color w:val="000000"/>
            <w:sz w:val="24"/>
          </w:rPr>
          <w:t xml:space="preserve"> of women in a department that is increasing in size than it is if the department is decreasing.  </w:t>
        </w:r>
        <w:proofErr w:type="gramStart"/>
        <w:r w:rsidR="00312D3C">
          <w:rPr>
            <w:rFonts w:eastAsia="Times New Roman"/>
            <w:color w:val="000000"/>
            <w:sz w:val="24"/>
          </w:rPr>
          <w:t>This results</w:t>
        </w:r>
        <w:proofErr w:type="gramEnd"/>
        <w:r w:rsidR="00312D3C">
          <w:rPr>
            <w:rFonts w:eastAsia="Times New Roman"/>
            <w:color w:val="000000"/>
            <w:sz w:val="24"/>
          </w:rPr>
          <w:t xml:space="preserve"> because </w:t>
        </w:r>
      </w:ins>
      <w:ins w:id="262" w:author="Lawrence, Barbara" w:date="2018-01-18T12:05:00Z">
        <w:r w:rsidR="00526587">
          <w:rPr>
            <w:rFonts w:eastAsia="Times New Roman"/>
            <w:color w:val="000000"/>
            <w:sz w:val="24"/>
          </w:rPr>
          <w:t>increasing size generally means</w:t>
        </w:r>
      </w:ins>
      <w:ins w:id="263" w:author="Lawrence, Barbara" w:date="2018-01-18T12:02:00Z">
        <w:r w:rsidR="00312D3C">
          <w:rPr>
            <w:rFonts w:eastAsia="Times New Roman"/>
            <w:color w:val="000000"/>
            <w:sz w:val="24"/>
          </w:rPr>
          <w:t xml:space="preserve"> more</w:t>
        </w:r>
      </w:ins>
      <w:ins w:id="264" w:author="Lawrence, Barbara" w:date="2018-01-18T12:05:00Z">
        <w:r w:rsidR="00526587">
          <w:rPr>
            <w:rFonts w:eastAsia="Times New Roman"/>
            <w:color w:val="000000"/>
            <w:sz w:val="24"/>
          </w:rPr>
          <w:t xml:space="preserve"> </w:t>
        </w:r>
      </w:ins>
      <w:ins w:id="265" w:author="Lawrence, Barbara" w:date="2018-01-18T12:06:00Z">
        <w:r w:rsidR="00526587">
          <w:rPr>
            <w:rFonts w:eastAsia="Times New Roman"/>
            <w:color w:val="000000"/>
            <w:sz w:val="24"/>
          </w:rPr>
          <w:t xml:space="preserve">vacancies to fill.  </w:t>
        </w:r>
      </w:ins>
    </w:p>
    <w:p w14:paraId="4C4E45EC" w14:textId="77777777" w:rsidR="00D463C0" w:rsidRDefault="00D463C0" w:rsidP="004C6845">
      <w:pPr>
        <w:adjustRightInd w:val="0"/>
        <w:textAlignment w:val="baseline"/>
        <w:rPr>
          <w:ins w:id="266" w:author="Lawrence, Barbara" w:date="2018-01-18T12:06:00Z"/>
          <w:rFonts w:eastAsia="Times New Roman"/>
          <w:color w:val="000000"/>
          <w:sz w:val="24"/>
        </w:rPr>
        <w:pPrChange w:id="267" w:author="Lawrence, Barbara" w:date="2018-01-18T12:06:00Z">
          <w:pPr>
            <w:adjustRightInd w:val="0"/>
            <w:spacing w:before="120"/>
            <w:textAlignment w:val="baseline"/>
          </w:pPr>
        </w:pPrChange>
      </w:pPr>
    </w:p>
    <w:p w14:paraId="3AA6F93D" w14:textId="5275F6B8" w:rsidR="009C073F" w:rsidRDefault="003E3B43" w:rsidP="004C6845">
      <w:pPr>
        <w:adjustRightInd w:val="0"/>
        <w:textAlignment w:val="baseline"/>
        <w:rPr>
          <w:ins w:id="268" w:author="Lawrence, Barbara" w:date="2018-01-18T12:06:00Z"/>
          <w:rFonts w:eastAsia="Times New Roman"/>
          <w:color w:val="000000"/>
          <w:sz w:val="24"/>
        </w:rPr>
        <w:pPrChange w:id="269" w:author="Lawrence, Barbara" w:date="2018-01-18T12:06:00Z">
          <w:pPr>
            <w:adjustRightInd w:val="0"/>
            <w:spacing w:before="120"/>
            <w:textAlignment w:val="baseline"/>
          </w:pPr>
        </w:pPrChange>
      </w:pPr>
      <w:r>
        <w:rPr>
          <w:rFonts w:eastAsia="Times New Roman"/>
          <w:color w:val="000000"/>
          <w:sz w:val="24"/>
        </w:rPr>
        <w:t xml:space="preserve">To formalize these basic definitions, we define </w:t>
      </w:r>
      <w:proofErr w:type="spellStart"/>
      <w:r>
        <w:rPr>
          <w:rFonts w:eastAsia="Times New Roman"/>
          <w:i/>
          <w:color w:val="000000"/>
          <w:sz w:val="23"/>
        </w:rPr>
        <w:t>n</w:t>
      </w:r>
      <w:r>
        <w:rPr>
          <w:rFonts w:eastAsia="Times New Roman"/>
          <w:i/>
          <w:color w:val="000000"/>
          <w:sz w:val="23"/>
          <w:vertAlign w:val="superscript"/>
        </w:rPr>
        <w:t>r</w:t>
      </w:r>
      <w:proofErr w:type="spellEnd"/>
      <w:r>
        <w:rPr>
          <w:rFonts w:eastAsia="Times New Roman"/>
          <w:color w:val="000000"/>
          <w:sz w:val="24"/>
        </w:rPr>
        <w:t xml:space="preserve"> as the number of professors at a given </w:t>
      </w:r>
      <w:r w:rsidR="008926F1">
        <w:rPr>
          <w:rFonts w:eastAsia="Times New Roman"/>
          <w:color w:val="000000"/>
          <w:sz w:val="24"/>
        </w:rPr>
        <w:t>level</w:t>
      </w:r>
      <w:r>
        <w:rPr>
          <w:rFonts w:eastAsia="Times New Roman"/>
          <w:color w:val="000000"/>
          <w:sz w:val="24"/>
        </w:rPr>
        <w:t xml:space="preserve">. That number is equal to the sum of male </w:t>
      </w:r>
      <w:proofErr w:type="spellStart"/>
      <w:r>
        <w:rPr>
          <w:rFonts w:eastAsia="Times New Roman"/>
          <w:i/>
          <w:color w:val="000000"/>
          <w:sz w:val="23"/>
        </w:rPr>
        <w:t>n</w:t>
      </w:r>
      <w:r>
        <w:rPr>
          <w:rFonts w:eastAsia="Times New Roman"/>
          <w:i/>
          <w:color w:val="000000"/>
          <w:sz w:val="23"/>
          <w:vertAlign w:val="superscript"/>
        </w:rPr>
        <w:t>r</w:t>
      </w:r>
      <w:r>
        <w:rPr>
          <w:rFonts w:eastAsia="Times New Roman"/>
          <w:i/>
          <w:color w:val="000000"/>
          <w:sz w:val="23"/>
          <w:vertAlign w:val="subscript"/>
        </w:rPr>
        <w:t>m</w:t>
      </w:r>
      <w:proofErr w:type="spellEnd"/>
      <w:r>
        <w:rPr>
          <w:rFonts w:eastAsia="Times New Roman"/>
          <w:color w:val="000000"/>
          <w:sz w:val="24"/>
        </w:rPr>
        <w:t xml:space="preserve"> and female </w:t>
      </w:r>
      <w:proofErr w:type="spellStart"/>
      <w:r>
        <w:rPr>
          <w:rFonts w:eastAsia="Times New Roman"/>
          <w:i/>
          <w:color w:val="000000"/>
          <w:sz w:val="23"/>
        </w:rPr>
        <w:t>n</w:t>
      </w:r>
      <w:r>
        <w:rPr>
          <w:rFonts w:eastAsia="Times New Roman"/>
          <w:i/>
          <w:color w:val="000000"/>
          <w:sz w:val="23"/>
          <w:vertAlign w:val="superscript"/>
        </w:rPr>
        <w:t>r</w:t>
      </w:r>
      <w:r>
        <w:rPr>
          <w:rFonts w:eastAsia="Times New Roman"/>
          <w:i/>
          <w:color w:val="000000"/>
          <w:sz w:val="23"/>
          <w:vertAlign w:val="subscript"/>
        </w:rPr>
        <w:t>f</w:t>
      </w:r>
      <w:proofErr w:type="spellEnd"/>
      <w:r>
        <w:rPr>
          <w:rFonts w:eastAsia="Times New Roman"/>
          <w:color w:val="000000"/>
          <w:sz w:val="24"/>
        </w:rPr>
        <w:t xml:space="preserve"> professors at that </w:t>
      </w:r>
      <w:r w:rsidR="008926F1">
        <w:rPr>
          <w:rFonts w:eastAsia="Times New Roman"/>
          <w:color w:val="000000"/>
          <w:sz w:val="24"/>
        </w:rPr>
        <w:t>level</w:t>
      </w:r>
      <w:r>
        <w:rPr>
          <w:rFonts w:eastAsia="Times New Roman"/>
          <w:color w:val="000000"/>
          <w:sz w:val="24"/>
        </w:rPr>
        <w:t>, in the depart</w:t>
      </w:r>
      <w:del w:id="270" w:author="Lawrence, Barbara" w:date="2018-01-18T12:07:00Z">
        <w:r w:rsidDel="00D463C0">
          <w:rPr>
            <w:rFonts w:eastAsia="Times New Roman"/>
            <w:color w:val="000000"/>
            <w:sz w:val="24"/>
          </w:rPr>
          <w:delText>-</w:delText>
        </w:r>
      </w:del>
      <w:r>
        <w:rPr>
          <w:rFonts w:eastAsia="Times New Roman"/>
          <w:color w:val="000000"/>
          <w:sz w:val="24"/>
        </w:rPr>
        <w:t>ment.</w:t>
      </w:r>
    </w:p>
    <w:p w14:paraId="0ACF4E39" w14:textId="77777777" w:rsidR="004C6845" w:rsidRPr="00692968" w:rsidRDefault="004C6845" w:rsidP="004C6845">
      <w:pPr>
        <w:adjustRightInd w:val="0"/>
        <w:textAlignment w:val="baseline"/>
        <w:rPr>
          <w:rFonts w:eastAsia="Times New Roman"/>
          <w:b/>
          <w:color w:val="000000"/>
          <w:sz w:val="30"/>
        </w:rPr>
        <w:pPrChange w:id="271" w:author="Lawrence, Barbara" w:date="2018-01-18T12:06:00Z">
          <w:pPr>
            <w:adjustRightInd w:val="0"/>
            <w:spacing w:before="120"/>
            <w:textAlignment w:val="baseline"/>
          </w:pPr>
        </w:pPrChange>
      </w:pPr>
    </w:p>
    <w:p w14:paraId="32B45E9F" w14:textId="77777777" w:rsidR="009C073F" w:rsidRDefault="003E3B43" w:rsidP="004C6845">
      <w:pPr>
        <w:tabs>
          <w:tab w:val="right" w:pos="9360"/>
        </w:tabs>
        <w:adjustRightInd w:val="0"/>
        <w:textAlignment w:val="baseline"/>
        <w:rPr>
          <w:rFonts w:eastAsia="Times New Roman"/>
          <w:i/>
          <w:color w:val="000000"/>
          <w:sz w:val="23"/>
        </w:rPr>
        <w:pPrChange w:id="272" w:author="Lawrence, Barbara" w:date="2018-01-18T12:06:00Z">
          <w:pPr>
            <w:tabs>
              <w:tab w:val="right" w:pos="9360"/>
            </w:tabs>
            <w:adjustRightInd w:val="0"/>
            <w:spacing w:before="311"/>
            <w:textAlignment w:val="baseline"/>
          </w:pPr>
        </w:pPrChange>
      </w:pPr>
      <w:proofErr w:type="spellStart"/>
      <w:r>
        <w:rPr>
          <w:rFonts w:eastAsia="Times New Roman"/>
          <w:i/>
          <w:color w:val="000000"/>
          <w:sz w:val="23"/>
        </w:rPr>
        <w:t>n</w:t>
      </w:r>
      <w:r>
        <w:rPr>
          <w:rFonts w:eastAsia="Times New Roman"/>
          <w:i/>
          <w:color w:val="000000"/>
          <w:sz w:val="17"/>
        </w:rPr>
        <w:t>r</w:t>
      </w:r>
      <w:proofErr w:type="spellEnd"/>
      <w:r>
        <w:rPr>
          <w:rFonts w:eastAsia="Times New Roman"/>
          <w:i/>
          <w:color w:val="000000"/>
          <w:sz w:val="17"/>
        </w:rPr>
        <w:t xml:space="preserve"> </w:t>
      </w:r>
      <w:r>
        <w:rPr>
          <w:rFonts w:eastAsia="Times New Roman"/>
          <w:i/>
          <w:color w:val="000000"/>
          <w:sz w:val="28"/>
        </w:rPr>
        <w:t xml:space="preserve">= </w:t>
      </w:r>
      <w:proofErr w:type="spellStart"/>
      <w:r>
        <w:rPr>
          <w:rFonts w:eastAsia="Times New Roman"/>
          <w:i/>
          <w:color w:val="000000"/>
          <w:sz w:val="23"/>
        </w:rPr>
        <w:t>n</w:t>
      </w:r>
      <w:r>
        <w:rPr>
          <w:rFonts w:eastAsia="Times New Roman"/>
          <w:i/>
          <w:color w:val="000000"/>
          <w:sz w:val="23"/>
          <w:vertAlign w:val="superscript"/>
        </w:rPr>
        <w:t>r</w:t>
      </w:r>
      <w:r>
        <w:rPr>
          <w:rFonts w:eastAsia="Times New Roman"/>
          <w:i/>
          <w:color w:val="000000"/>
          <w:sz w:val="23"/>
          <w:vertAlign w:val="subscript"/>
        </w:rPr>
        <w:t>f</w:t>
      </w:r>
      <w:proofErr w:type="spellEnd"/>
      <w:r>
        <w:rPr>
          <w:rFonts w:eastAsia="Times New Roman"/>
          <w:i/>
          <w:color w:val="000000"/>
          <w:sz w:val="28"/>
        </w:rPr>
        <w:t xml:space="preserve"> + </w:t>
      </w:r>
      <w:proofErr w:type="spellStart"/>
      <w:r>
        <w:rPr>
          <w:rFonts w:eastAsia="Times New Roman"/>
          <w:i/>
          <w:color w:val="000000"/>
          <w:sz w:val="23"/>
        </w:rPr>
        <w:t>n</w:t>
      </w:r>
      <w:r>
        <w:rPr>
          <w:rFonts w:eastAsia="Times New Roman"/>
          <w:i/>
          <w:color w:val="000000"/>
          <w:sz w:val="23"/>
          <w:vertAlign w:val="superscript"/>
        </w:rPr>
        <w:t>r</w:t>
      </w:r>
      <w:r>
        <w:rPr>
          <w:rFonts w:eastAsia="Times New Roman"/>
          <w:i/>
          <w:color w:val="000000"/>
          <w:sz w:val="23"/>
          <w:vertAlign w:val="subscript"/>
        </w:rPr>
        <w:t>m</w:t>
      </w:r>
      <w:proofErr w:type="spellEnd"/>
      <w:r>
        <w:rPr>
          <w:rFonts w:eastAsia="Times New Roman"/>
          <w:i/>
          <w:color w:val="000000"/>
          <w:sz w:val="17"/>
        </w:rPr>
        <w:tab/>
      </w:r>
      <w:r>
        <w:rPr>
          <w:rFonts w:eastAsia="Times New Roman"/>
          <w:color w:val="000000"/>
          <w:sz w:val="24"/>
        </w:rPr>
        <w:t>(1)</w:t>
      </w:r>
    </w:p>
    <w:p w14:paraId="4DF89C33" w14:textId="77777777" w:rsidR="004C6845" w:rsidRDefault="004C6845" w:rsidP="004C6845">
      <w:pPr>
        <w:adjustRightInd w:val="0"/>
        <w:textAlignment w:val="baseline"/>
        <w:rPr>
          <w:ins w:id="273" w:author="Lawrence, Barbara" w:date="2018-01-18T12:06:00Z"/>
          <w:rFonts w:eastAsia="Times New Roman"/>
          <w:color w:val="000000"/>
          <w:sz w:val="24"/>
        </w:rPr>
        <w:pPrChange w:id="274" w:author="Lawrence, Barbara" w:date="2018-01-18T12:06:00Z">
          <w:pPr>
            <w:adjustRightInd w:val="0"/>
            <w:spacing w:before="469" w:after="186"/>
            <w:textAlignment w:val="baseline"/>
          </w:pPr>
        </w:pPrChange>
      </w:pPr>
    </w:p>
    <w:p w14:paraId="6A7B8D69" w14:textId="2F9D9FDC" w:rsidR="00901BE5" w:rsidRDefault="003E3B43" w:rsidP="004C6845">
      <w:pPr>
        <w:adjustRightInd w:val="0"/>
        <w:textAlignment w:val="baseline"/>
        <w:rPr>
          <w:rFonts w:eastAsia="Times New Roman"/>
          <w:color w:val="000000"/>
          <w:sz w:val="24"/>
        </w:rPr>
        <w:pPrChange w:id="275" w:author="Lawrence, Barbara" w:date="2018-01-18T12:06:00Z">
          <w:pPr>
            <w:adjustRightInd w:val="0"/>
            <w:spacing w:before="469" w:after="186"/>
            <w:textAlignment w:val="baseline"/>
          </w:pPr>
        </w:pPrChange>
      </w:pPr>
      <w:r>
        <w:rPr>
          <w:rFonts w:eastAsia="Times New Roman"/>
          <w:color w:val="000000"/>
          <w:sz w:val="24"/>
        </w:rPr>
        <w:t xml:space="preserve">The total size of the department </w:t>
      </w:r>
      <w:r>
        <w:rPr>
          <w:rFonts w:eastAsia="Times New Roman"/>
          <w:i/>
          <w:color w:val="000000"/>
          <w:sz w:val="23"/>
        </w:rPr>
        <w:t xml:space="preserve">N </w:t>
      </w:r>
      <w:r>
        <w:rPr>
          <w:rFonts w:eastAsia="Times New Roman"/>
          <w:color w:val="000000"/>
          <w:sz w:val="24"/>
        </w:rPr>
        <w:t xml:space="preserve">is equal to the number of professors at each </w:t>
      </w:r>
      <w:r w:rsidR="008926F1">
        <w:rPr>
          <w:rFonts w:eastAsia="Times New Roman"/>
          <w:color w:val="000000"/>
          <w:sz w:val="24"/>
        </w:rPr>
        <w:t>level</w:t>
      </w:r>
      <w:r>
        <w:rPr>
          <w:rFonts w:eastAsia="Times New Roman"/>
          <w:color w:val="000000"/>
          <w:sz w:val="24"/>
        </w:rPr>
        <w:t>.</w:t>
      </w:r>
    </w:p>
    <w:p w14:paraId="558D32E8" w14:textId="77777777" w:rsidR="004C6845" w:rsidRDefault="004C6845" w:rsidP="004C6845">
      <w:pPr>
        <w:adjustRightInd w:val="0"/>
        <w:textAlignment w:val="baseline"/>
        <w:rPr>
          <w:ins w:id="276" w:author="Lawrence, Barbara" w:date="2018-01-18T12:06:00Z"/>
          <w:rFonts w:eastAsia="Times New Roman"/>
          <w:color w:val="000000"/>
          <w:sz w:val="24"/>
        </w:rPr>
        <w:pPrChange w:id="277" w:author="Lawrence, Barbara" w:date="2018-01-18T12:06:00Z">
          <w:pPr>
            <w:adjustRightInd w:val="0"/>
            <w:textAlignment w:val="baseline"/>
          </w:pPr>
        </w:pPrChange>
      </w:pPr>
    </w:p>
    <w:p w14:paraId="4D0A8E77" w14:textId="1539F251" w:rsidR="00901BE5" w:rsidRDefault="00901BE5" w:rsidP="004C6845">
      <w:pPr>
        <w:adjustRightInd w:val="0"/>
        <w:textAlignment w:val="baseline"/>
        <w:rPr>
          <w:rFonts w:eastAsia="Times New Roman"/>
          <w:color w:val="000000"/>
          <w:sz w:val="24"/>
        </w:rPr>
        <w:pPrChange w:id="278" w:author="Lawrence, Barbara" w:date="2018-01-18T12:06:00Z">
          <w:pPr>
            <w:adjustRightInd w:val="0"/>
            <w:textAlignment w:val="baseline"/>
          </w:pPr>
        </w:pPrChange>
      </w:pPr>
      <w:r>
        <w:rPr>
          <w:rFonts w:eastAsia="Times New Roman"/>
          <w:color w:val="000000"/>
          <w:sz w:val="24"/>
        </w:rPr>
        <w:t>N = n</w:t>
      </w:r>
      <w:r w:rsidRPr="00901BE5">
        <w:rPr>
          <w:rFonts w:eastAsia="Times New Roman"/>
          <w:color w:val="000000"/>
          <w:sz w:val="24"/>
          <w:vertAlign w:val="superscript"/>
        </w:rPr>
        <w:t>1</w:t>
      </w:r>
      <w:r>
        <w:rPr>
          <w:rFonts w:eastAsia="Times New Roman"/>
          <w:color w:val="000000"/>
          <w:sz w:val="24"/>
        </w:rPr>
        <w:t>+n</w:t>
      </w:r>
      <w:r w:rsidRPr="00901BE5">
        <w:rPr>
          <w:rFonts w:eastAsia="Times New Roman"/>
          <w:color w:val="000000"/>
          <w:sz w:val="24"/>
          <w:vertAlign w:val="subscript"/>
        </w:rPr>
        <w:t>2</w:t>
      </w:r>
      <w:r>
        <w:rPr>
          <w:rFonts w:eastAsia="Times New Roman"/>
          <w:color w:val="000000"/>
          <w:sz w:val="24"/>
        </w:rPr>
        <w:t>+n</w:t>
      </w:r>
      <w:r w:rsidRPr="00901BE5">
        <w:rPr>
          <w:rFonts w:eastAsia="Times New Roman"/>
          <w:color w:val="000000"/>
          <w:sz w:val="24"/>
          <w:vertAlign w:val="subscript"/>
        </w:rPr>
        <w:t>3</w:t>
      </w:r>
      <w:r>
        <w:rPr>
          <w:rFonts w:eastAsia="Times New Roman"/>
          <w:color w:val="000000"/>
          <w:sz w:val="24"/>
        </w:rPr>
        <w:t xml:space="preserve"> = </w:t>
      </w:r>
      <w:proofErr w:type="spellStart"/>
      <w:r>
        <w:rPr>
          <w:rFonts w:eastAsia="Times New Roman"/>
          <w:color w:val="000000"/>
          <w:sz w:val="24"/>
        </w:rPr>
        <w:t>n</w:t>
      </w:r>
      <w:r w:rsidRPr="00901BE5">
        <w:rPr>
          <w:rFonts w:eastAsia="Times New Roman"/>
          <w:color w:val="000000"/>
          <w:sz w:val="24"/>
          <w:vertAlign w:val="superscript"/>
        </w:rPr>
        <w:t>i</w:t>
      </w:r>
      <w:proofErr w:type="spellEnd"/>
    </w:p>
    <w:p w14:paraId="7A6DD2B8" w14:textId="77777777" w:rsidR="0052648E" w:rsidRDefault="00901BE5" w:rsidP="004C6845">
      <w:pPr>
        <w:adjustRightInd w:val="0"/>
        <w:textAlignment w:val="baseline"/>
        <w:rPr>
          <w:rFonts w:eastAsia="Times New Roman"/>
          <w:color w:val="000000"/>
          <w:sz w:val="24"/>
        </w:rPr>
        <w:pPrChange w:id="279" w:author="Lawrence, Barbara" w:date="2018-01-18T12:06:00Z">
          <w:pPr>
            <w:adjustRightInd w:val="0"/>
            <w:textAlignment w:val="baseline"/>
          </w:pPr>
        </w:pPrChange>
      </w:pPr>
      <w:r>
        <w:rPr>
          <w:rFonts w:eastAsia="Times New Roman"/>
          <w:color w:val="000000"/>
          <w:sz w:val="24"/>
        </w:rPr>
        <w:t xml:space="preserve">                         </w:t>
      </w:r>
      <w:proofErr w:type="spellStart"/>
      <w:r>
        <w:rPr>
          <w:rFonts w:eastAsia="Times New Roman"/>
          <w:color w:val="000000"/>
          <w:sz w:val="24"/>
        </w:rPr>
        <w:t>i</w:t>
      </w:r>
      <w:proofErr w:type="spellEnd"/>
      <w:r>
        <w:rPr>
          <w:rFonts w:eastAsia="Times New Roman"/>
          <w:color w:val="000000"/>
          <w:sz w:val="24"/>
        </w:rPr>
        <w:t>=1</w:t>
      </w:r>
      <w:r>
        <w:rPr>
          <w:rFonts w:eastAsia="Times New Roman"/>
          <w:color w:val="000000"/>
          <w:sz w:val="24"/>
        </w:rPr>
        <w:tab/>
      </w:r>
      <w:r>
        <w:rPr>
          <w:rFonts w:eastAsia="Times New Roman"/>
          <w:color w:val="000000"/>
          <w:sz w:val="24"/>
        </w:rPr>
        <w:tab/>
      </w:r>
      <w:r>
        <w:rPr>
          <w:rFonts w:eastAsia="Times New Roman"/>
          <w:color w:val="000000"/>
          <w:sz w:val="24"/>
        </w:rPr>
        <w:tab/>
      </w:r>
    </w:p>
    <w:p w14:paraId="5362ED64" w14:textId="70C02F86" w:rsidR="00901BE5" w:rsidRDefault="00901BE5" w:rsidP="004C6845">
      <w:pPr>
        <w:adjustRightInd w:val="0"/>
        <w:textAlignment w:val="baseline"/>
        <w:rPr>
          <w:rFonts w:eastAsia="Times New Roman"/>
          <w:color w:val="000000"/>
          <w:sz w:val="24"/>
        </w:rPr>
        <w:pPrChange w:id="280" w:author="Lawrence, Barbara" w:date="2018-01-18T12:06:00Z">
          <w:pPr>
            <w:adjustRightInd w:val="0"/>
            <w:textAlignment w:val="baseline"/>
          </w:pPr>
        </w:pPrChange>
      </w:pPr>
      <w:r>
        <w:rPr>
          <w:rFonts w:eastAsia="Times New Roman"/>
          <w:color w:val="000000"/>
          <w:sz w:val="24"/>
        </w:rPr>
        <w:t>(I had to rewrite th</w:t>
      </w:r>
      <w:r w:rsidR="0052648E">
        <w:rPr>
          <w:rFonts w:eastAsia="Times New Roman"/>
          <w:color w:val="000000"/>
          <w:sz w:val="24"/>
        </w:rPr>
        <w:t>e</w:t>
      </w:r>
      <w:r>
        <w:rPr>
          <w:rFonts w:eastAsia="Times New Roman"/>
          <w:color w:val="000000"/>
          <w:sz w:val="24"/>
        </w:rPr>
        <w:t xml:space="preserve"> equation</w:t>
      </w:r>
      <w:r w:rsidR="0052648E">
        <w:rPr>
          <w:rFonts w:eastAsia="Times New Roman"/>
          <w:color w:val="000000"/>
          <w:sz w:val="24"/>
        </w:rPr>
        <w:t xml:space="preserve"> above</w:t>
      </w:r>
      <w:r>
        <w:rPr>
          <w:rFonts w:eastAsia="Times New Roman"/>
          <w:color w:val="000000"/>
          <w:sz w:val="24"/>
        </w:rPr>
        <w:t xml:space="preserve"> because I couldn’t get rid of the Section Break otherwise)</w:t>
      </w:r>
    </w:p>
    <w:p w14:paraId="357FABA9" w14:textId="77777777" w:rsidR="00901BE5" w:rsidRDefault="00901BE5" w:rsidP="004C6845">
      <w:pPr>
        <w:adjustRightInd w:val="0"/>
        <w:ind w:firstLine="288"/>
        <w:textAlignment w:val="baseline"/>
        <w:rPr>
          <w:rFonts w:eastAsia="Times New Roman"/>
          <w:color w:val="000000"/>
          <w:sz w:val="24"/>
        </w:rPr>
        <w:pPrChange w:id="281" w:author="Lawrence, Barbara" w:date="2018-01-18T12:06:00Z">
          <w:pPr>
            <w:adjustRightInd w:val="0"/>
            <w:spacing w:before="17"/>
            <w:ind w:firstLine="288"/>
            <w:textAlignment w:val="baseline"/>
          </w:pPr>
        </w:pPrChange>
      </w:pPr>
    </w:p>
    <w:p w14:paraId="75065D54" w14:textId="64A0AB02" w:rsidR="009C073F" w:rsidDel="00D463C0" w:rsidRDefault="00901BE5" w:rsidP="00D463C0">
      <w:pPr>
        <w:adjustRightInd w:val="0"/>
        <w:textAlignment w:val="baseline"/>
        <w:rPr>
          <w:del w:id="282" w:author="Lawrence, Barbara" w:date="2018-01-18T12:07:00Z"/>
          <w:rFonts w:eastAsia="Times New Roman"/>
          <w:color w:val="000000"/>
          <w:sz w:val="18"/>
        </w:rPr>
        <w:pPrChange w:id="283" w:author="Lawrence, Barbara" w:date="2018-01-18T12:07:00Z">
          <w:pPr>
            <w:adjustRightInd w:val="0"/>
            <w:spacing w:before="203"/>
            <w:textAlignment w:val="baseline"/>
            <w:outlineLvl w:val="0"/>
          </w:pPr>
        </w:pPrChange>
      </w:pPr>
      <w:r>
        <w:rPr>
          <w:rFonts w:eastAsia="Times New Roman"/>
          <w:color w:val="000000"/>
          <w:sz w:val="24"/>
        </w:rPr>
        <w:t>Note</w:t>
      </w:r>
      <w:r w:rsidR="003E3B43">
        <w:rPr>
          <w:rFonts w:eastAsia="Times New Roman"/>
          <w:color w:val="000000"/>
          <w:sz w:val="24"/>
        </w:rPr>
        <w:t xml:space="preserve"> that because department size and number of professors</w:t>
      </w:r>
      <w:r>
        <w:rPr>
          <w:rFonts w:eastAsia="Times New Roman"/>
          <w:color w:val="000000"/>
          <w:sz w:val="24"/>
        </w:rPr>
        <w:t xml:space="preserve"> by gender by</w:t>
      </w:r>
      <w:r w:rsidR="003E3B43">
        <w:rPr>
          <w:rFonts w:eastAsia="Times New Roman"/>
          <w:color w:val="000000"/>
          <w:sz w:val="24"/>
        </w:rPr>
        <w:t xml:space="preserve"> </w:t>
      </w:r>
      <w:r w:rsidR="008926F1">
        <w:rPr>
          <w:rFonts w:eastAsia="Times New Roman"/>
          <w:color w:val="000000"/>
          <w:sz w:val="24"/>
        </w:rPr>
        <w:t>level</w:t>
      </w:r>
      <w:r w:rsidR="003E3B43">
        <w:rPr>
          <w:rFonts w:eastAsia="Times New Roman"/>
          <w:color w:val="000000"/>
          <w:sz w:val="24"/>
        </w:rPr>
        <w:t xml:space="preserve"> change</w:t>
      </w:r>
      <w:r w:rsidR="0014485B">
        <w:rPr>
          <w:rFonts w:eastAsia="Times New Roman"/>
          <w:color w:val="000000"/>
          <w:sz w:val="24"/>
        </w:rPr>
        <w:t>s</w:t>
      </w:r>
      <w:r w:rsidR="003E3B43">
        <w:rPr>
          <w:rFonts w:eastAsia="Times New Roman"/>
          <w:color w:val="000000"/>
          <w:sz w:val="24"/>
        </w:rPr>
        <w:t xml:space="preserve"> from </w:t>
      </w:r>
      <w:r w:rsidR="008926F1">
        <w:rPr>
          <w:rFonts w:eastAsia="Times New Roman"/>
          <w:color w:val="000000"/>
          <w:sz w:val="24"/>
        </w:rPr>
        <w:t>one transition to the next</w:t>
      </w:r>
      <w:r w:rsidR="003E3B43">
        <w:rPr>
          <w:rFonts w:eastAsia="Times New Roman"/>
          <w:color w:val="000000"/>
          <w:sz w:val="24"/>
        </w:rPr>
        <w:t xml:space="preserve">, </w:t>
      </w:r>
      <w:r>
        <w:rPr>
          <w:rFonts w:eastAsia="Times New Roman"/>
          <w:color w:val="000000"/>
          <w:sz w:val="24"/>
        </w:rPr>
        <w:t>time i</w:t>
      </w:r>
      <w:r w:rsidR="003E3B43">
        <w:rPr>
          <w:rFonts w:eastAsia="Times New Roman"/>
          <w:color w:val="000000"/>
          <w:sz w:val="24"/>
        </w:rPr>
        <w:t xml:space="preserve">s a parameter. </w:t>
      </w:r>
      <w:r w:rsidR="008926F1">
        <w:rPr>
          <w:rFonts w:eastAsia="Times New Roman"/>
          <w:color w:val="000000"/>
          <w:sz w:val="24"/>
        </w:rPr>
        <w:t xml:space="preserve"> Although </w:t>
      </w:r>
      <w:r w:rsidR="0014485B">
        <w:rPr>
          <w:rFonts w:eastAsia="Times New Roman"/>
          <w:color w:val="000000"/>
          <w:sz w:val="24"/>
        </w:rPr>
        <w:t>used</w:t>
      </w:r>
      <w:r w:rsidR="008926F1">
        <w:rPr>
          <w:rFonts w:eastAsia="Times New Roman"/>
          <w:color w:val="000000"/>
          <w:sz w:val="24"/>
        </w:rPr>
        <w:t xml:space="preserve"> implicitly in every calculation,</w:t>
      </w:r>
      <w:r w:rsidR="003E3B43">
        <w:rPr>
          <w:rFonts w:eastAsia="Times New Roman"/>
          <w:color w:val="000000"/>
          <w:sz w:val="24"/>
        </w:rPr>
        <w:t xml:space="preserve"> we omit </w:t>
      </w:r>
      <w:r w:rsidR="0014485B">
        <w:rPr>
          <w:rFonts w:eastAsia="Times New Roman"/>
          <w:color w:val="000000"/>
          <w:sz w:val="24"/>
        </w:rPr>
        <w:t xml:space="preserve">time </w:t>
      </w:r>
      <w:r w:rsidR="003E3B43">
        <w:rPr>
          <w:rFonts w:eastAsia="Times New Roman"/>
          <w:color w:val="000000"/>
          <w:sz w:val="24"/>
        </w:rPr>
        <w:t xml:space="preserve">unless its inclusion </w:t>
      </w:r>
      <w:r w:rsidR="00982DC0">
        <w:rPr>
          <w:rFonts w:eastAsia="Times New Roman"/>
          <w:color w:val="000000"/>
          <w:sz w:val="24"/>
        </w:rPr>
        <w:t>facilitates</w:t>
      </w:r>
      <w:r w:rsidR="008926F1">
        <w:rPr>
          <w:rFonts w:eastAsia="Times New Roman"/>
          <w:color w:val="000000"/>
          <w:sz w:val="24"/>
        </w:rPr>
        <w:t xml:space="preserve"> clarity</w:t>
      </w:r>
      <w:r w:rsidR="003E3B43">
        <w:rPr>
          <w:rFonts w:eastAsia="Times New Roman"/>
          <w:color w:val="000000"/>
          <w:sz w:val="24"/>
        </w:rPr>
        <w:t xml:space="preserve">. </w:t>
      </w:r>
      <w:r w:rsidR="00B37FD4">
        <w:rPr>
          <w:rFonts w:eastAsia="Times New Roman"/>
          <w:color w:val="000000"/>
          <w:sz w:val="24"/>
        </w:rPr>
        <w:t xml:space="preserve"> </w:t>
      </w:r>
      <w:r w:rsidR="004C5716">
        <w:rPr>
          <w:rFonts w:eastAsia="Times New Roman"/>
          <w:color w:val="000000"/>
          <w:sz w:val="24"/>
        </w:rPr>
        <w:t>For</w:t>
      </w:r>
      <w:r w:rsidR="003E3B43">
        <w:rPr>
          <w:rFonts w:eastAsia="Times New Roman"/>
          <w:color w:val="000000"/>
          <w:sz w:val="24"/>
        </w:rPr>
        <w:t xml:space="preserve"> example, the department size equation above is more accurately described by:</w:t>
      </w:r>
    </w:p>
    <w:p w14:paraId="1C8C4560" w14:textId="77777777" w:rsidR="00D463C0" w:rsidRDefault="00D463C0" w:rsidP="004C6845">
      <w:pPr>
        <w:adjustRightInd w:val="0"/>
        <w:textAlignment w:val="baseline"/>
        <w:rPr>
          <w:ins w:id="284" w:author="Lawrence, Barbara" w:date="2018-01-18T12:07:00Z"/>
          <w:rFonts w:eastAsia="Times New Roman"/>
          <w:color w:val="000000"/>
          <w:sz w:val="24"/>
        </w:rPr>
        <w:pPrChange w:id="285" w:author="Lawrence, Barbara" w:date="2018-01-18T12:06:00Z">
          <w:pPr>
            <w:adjustRightInd w:val="0"/>
            <w:spacing w:before="17"/>
            <w:textAlignment w:val="baseline"/>
          </w:pPr>
        </w:pPrChange>
      </w:pPr>
    </w:p>
    <w:p w14:paraId="103760F5" w14:textId="0D01E3C9" w:rsidR="009C073F" w:rsidRDefault="003E3B43" w:rsidP="00D463C0">
      <w:pPr>
        <w:adjustRightInd w:val="0"/>
        <w:textAlignment w:val="baseline"/>
        <w:rPr>
          <w:rFonts w:eastAsia="Times New Roman"/>
          <w:color w:val="000000"/>
          <w:sz w:val="18"/>
        </w:rPr>
        <w:pPrChange w:id="286" w:author="Lawrence, Barbara" w:date="2018-01-18T12:07:00Z">
          <w:pPr>
            <w:adjustRightInd w:val="0"/>
            <w:spacing w:before="203"/>
            <w:textAlignment w:val="baseline"/>
            <w:outlineLvl w:val="0"/>
          </w:pPr>
        </w:pPrChange>
      </w:pPr>
      <w:del w:id="287" w:author="Lawrence, Barbara" w:date="2018-01-18T12:07:00Z">
        <w:r w:rsidDel="00D463C0">
          <w:rPr>
            <w:rFonts w:eastAsia="Times New Roman"/>
            <w:color w:val="000000"/>
            <w:sz w:val="18"/>
          </w:rPr>
          <w:delText>3</w:delText>
        </w:r>
      </w:del>
    </w:p>
    <w:p w14:paraId="378F556C" w14:textId="77777777" w:rsidR="009C073F" w:rsidRDefault="003E3B43" w:rsidP="004C6845">
      <w:pPr>
        <w:tabs>
          <w:tab w:val="right" w:pos="9360"/>
        </w:tabs>
        <w:adjustRightInd w:val="0"/>
        <w:textAlignment w:val="baseline"/>
        <w:rPr>
          <w:rFonts w:eastAsia="Times New Roman"/>
          <w:i/>
          <w:color w:val="000000"/>
          <w:sz w:val="23"/>
        </w:rPr>
        <w:pPrChange w:id="288" w:author="Lawrence, Barbara" w:date="2018-01-18T12:06:00Z">
          <w:pPr>
            <w:tabs>
              <w:tab w:val="right" w:pos="9360"/>
            </w:tabs>
            <w:adjustRightInd w:val="0"/>
            <w:textAlignment w:val="baseline"/>
          </w:pPr>
        </w:pPrChange>
      </w:pPr>
      <w:r>
        <w:rPr>
          <w:rFonts w:eastAsia="Times New Roman"/>
          <w:i/>
          <w:color w:val="000000"/>
          <w:sz w:val="23"/>
        </w:rPr>
        <w:t>N</w:t>
      </w:r>
      <w:r>
        <w:rPr>
          <w:rFonts w:eastAsia="Times New Roman"/>
          <w:i/>
          <w:color w:val="000000"/>
          <w:sz w:val="28"/>
        </w:rPr>
        <w:t>(</w:t>
      </w:r>
      <w:r>
        <w:rPr>
          <w:rFonts w:eastAsia="Times New Roman"/>
          <w:i/>
          <w:color w:val="000000"/>
          <w:sz w:val="23"/>
        </w:rPr>
        <w:t>t</w:t>
      </w:r>
      <w:r>
        <w:rPr>
          <w:rFonts w:eastAsia="Times New Roman"/>
          <w:i/>
          <w:color w:val="000000"/>
          <w:sz w:val="28"/>
        </w:rPr>
        <w:t xml:space="preserve">) = </w:t>
      </w:r>
      <w:r>
        <w:rPr>
          <w:rFonts w:eastAsia="Times New Roman"/>
          <w:i/>
          <w:color w:val="000000"/>
          <w:sz w:val="23"/>
        </w:rPr>
        <w:t>n</w:t>
      </w:r>
      <w:r>
        <w:rPr>
          <w:rFonts w:eastAsia="Times New Roman"/>
          <w:color w:val="000000"/>
          <w:sz w:val="23"/>
          <w:vertAlign w:val="superscript"/>
        </w:rPr>
        <w:t>1</w:t>
      </w:r>
      <w:r>
        <w:rPr>
          <w:rFonts w:eastAsia="Times New Roman"/>
          <w:i/>
          <w:color w:val="000000"/>
          <w:sz w:val="28"/>
        </w:rPr>
        <w:t>(</w:t>
      </w:r>
      <w:r>
        <w:rPr>
          <w:rFonts w:eastAsia="Times New Roman"/>
          <w:i/>
          <w:color w:val="000000"/>
          <w:sz w:val="23"/>
        </w:rPr>
        <w:t>t</w:t>
      </w:r>
      <w:r>
        <w:rPr>
          <w:rFonts w:eastAsia="Times New Roman"/>
          <w:i/>
          <w:color w:val="000000"/>
          <w:sz w:val="28"/>
        </w:rPr>
        <w:t xml:space="preserve">) + </w:t>
      </w:r>
      <w:r>
        <w:rPr>
          <w:rFonts w:eastAsia="Times New Roman"/>
          <w:i/>
          <w:color w:val="000000"/>
          <w:sz w:val="23"/>
        </w:rPr>
        <w:t>n</w:t>
      </w:r>
      <w:r>
        <w:rPr>
          <w:rFonts w:eastAsia="Times New Roman"/>
          <w:color w:val="000000"/>
          <w:sz w:val="23"/>
          <w:vertAlign w:val="superscript"/>
        </w:rPr>
        <w:t>2</w:t>
      </w:r>
      <w:r>
        <w:rPr>
          <w:rFonts w:eastAsia="Times New Roman"/>
          <w:i/>
          <w:color w:val="000000"/>
          <w:sz w:val="28"/>
        </w:rPr>
        <w:t>(</w:t>
      </w:r>
      <w:r>
        <w:rPr>
          <w:rFonts w:eastAsia="Times New Roman"/>
          <w:i/>
          <w:color w:val="000000"/>
          <w:sz w:val="23"/>
        </w:rPr>
        <w:t>t</w:t>
      </w:r>
      <w:r>
        <w:rPr>
          <w:rFonts w:eastAsia="Times New Roman"/>
          <w:i/>
          <w:color w:val="000000"/>
          <w:sz w:val="28"/>
        </w:rPr>
        <w:t xml:space="preserve">) + </w:t>
      </w:r>
      <w:r>
        <w:rPr>
          <w:rFonts w:eastAsia="Times New Roman"/>
          <w:i/>
          <w:color w:val="000000"/>
          <w:sz w:val="23"/>
        </w:rPr>
        <w:t>n</w:t>
      </w:r>
      <w:r>
        <w:rPr>
          <w:rFonts w:eastAsia="Times New Roman"/>
          <w:color w:val="000000"/>
          <w:sz w:val="23"/>
          <w:vertAlign w:val="superscript"/>
        </w:rPr>
        <w:t>3</w:t>
      </w:r>
      <w:r>
        <w:rPr>
          <w:rFonts w:eastAsia="Times New Roman"/>
          <w:i/>
          <w:color w:val="000000"/>
          <w:sz w:val="28"/>
        </w:rPr>
        <w:t>(</w:t>
      </w:r>
      <w:r>
        <w:rPr>
          <w:rFonts w:eastAsia="Times New Roman"/>
          <w:i/>
          <w:color w:val="000000"/>
          <w:sz w:val="23"/>
        </w:rPr>
        <w:t>t</w:t>
      </w:r>
      <w:r>
        <w:rPr>
          <w:rFonts w:eastAsia="Times New Roman"/>
          <w:i/>
          <w:color w:val="000000"/>
          <w:sz w:val="28"/>
        </w:rPr>
        <w:t xml:space="preserve">) = </w:t>
      </w:r>
      <w:r>
        <w:rPr>
          <w:rFonts w:ascii="Courier New" w:eastAsia="Courier New" w:hAnsi="Courier New"/>
          <w:color w:val="000000"/>
          <w:sz w:val="18"/>
        </w:rPr>
        <w:t xml:space="preserve"> </w:t>
      </w:r>
      <w:proofErr w:type="spellStart"/>
      <w:r>
        <w:rPr>
          <w:rFonts w:eastAsia="Times New Roman"/>
          <w:i/>
          <w:color w:val="000000"/>
          <w:sz w:val="23"/>
        </w:rPr>
        <w:t>n</w:t>
      </w:r>
      <w:r>
        <w:rPr>
          <w:rFonts w:eastAsia="Times New Roman"/>
          <w:i/>
          <w:color w:val="000000"/>
          <w:sz w:val="23"/>
          <w:vertAlign w:val="superscript"/>
        </w:rPr>
        <w:t>i</w:t>
      </w:r>
      <w:proofErr w:type="spellEnd"/>
      <w:r>
        <w:rPr>
          <w:rFonts w:eastAsia="Times New Roman"/>
          <w:i/>
          <w:color w:val="000000"/>
          <w:sz w:val="28"/>
        </w:rPr>
        <w:t>(</w:t>
      </w:r>
      <w:r>
        <w:rPr>
          <w:rFonts w:eastAsia="Times New Roman"/>
          <w:i/>
          <w:color w:val="000000"/>
          <w:sz w:val="23"/>
        </w:rPr>
        <w:t>t</w:t>
      </w:r>
      <w:r>
        <w:rPr>
          <w:rFonts w:eastAsia="Times New Roman"/>
          <w:i/>
          <w:color w:val="000000"/>
          <w:sz w:val="28"/>
        </w:rPr>
        <w:t>)</w:t>
      </w:r>
      <w:r>
        <w:rPr>
          <w:rFonts w:eastAsia="Times New Roman"/>
          <w:i/>
          <w:color w:val="000000"/>
          <w:sz w:val="28"/>
        </w:rPr>
        <w:tab/>
      </w:r>
      <w:r>
        <w:rPr>
          <w:rFonts w:eastAsia="Times New Roman"/>
          <w:color w:val="000000"/>
          <w:sz w:val="24"/>
        </w:rPr>
        <w:t>(3)</w:t>
      </w:r>
    </w:p>
    <w:p w14:paraId="10CCCF7A" w14:textId="77777777" w:rsidR="009C073F" w:rsidRDefault="003E3B43" w:rsidP="004C6845">
      <w:pPr>
        <w:adjustRightInd w:val="0"/>
        <w:textAlignment w:val="baseline"/>
        <w:rPr>
          <w:rFonts w:eastAsia="Times New Roman"/>
          <w:i/>
          <w:color w:val="000000"/>
          <w:spacing w:val="21"/>
          <w:sz w:val="17"/>
        </w:rPr>
        <w:pPrChange w:id="289" w:author="Lawrence, Barbara" w:date="2018-01-18T12:06:00Z">
          <w:pPr>
            <w:adjustRightInd w:val="0"/>
            <w:textAlignment w:val="baseline"/>
          </w:pPr>
        </w:pPrChange>
      </w:pPr>
      <w:proofErr w:type="spellStart"/>
      <w:r>
        <w:rPr>
          <w:rFonts w:eastAsia="Times New Roman"/>
          <w:i/>
          <w:color w:val="000000"/>
          <w:spacing w:val="21"/>
          <w:sz w:val="17"/>
        </w:rPr>
        <w:t>i</w:t>
      </w:r>
      <w:proofErr w:type="spellEnd"/>
      <w:r>
        <w:rPr>
          <w:rFonts w:eastAsia="Times New Roman"/>
          <w:i/>
          <w:color w:val="000000"/>
          <w:spacing w:val="21"/>
          <w:sz w:val="23"/>
        </w:rPr>
        <w:t>=</w:t>
      </w:r>
      <w:r>
        <w:rPr>
          <w:rFonts w:eastAsia="Times New Roman"/>
          <w:color w:val="000000"/>
          <w:spacing w:val="21"/>
          <w:sz w:val="18"/>
        </w:rPr>
        <w:t>1</w:t>
      </w:r>
    </w:p>
    <w:p w14:paraId="273915E2" w14:textId="77777777" w:rsidR="00B37FD4" w:rsidDel="00D463C0" w:rsidRDefault="00B37FD4" w:rsidP="004C6845">
      <w:pPr>
        <w:adjustRightInd w:val="0"/>
        <w:textAlignment w:val="baseline"/>
        <w:outlineLvl w:val="0"/>
        <w:rPr>
          <w:del w:id="290" w:author="Lawrence, Barbara" w:date="2018-01-18T12:07:00Z"/>
          <w:rFonts w:eastAsia="Times New Roman"/>
          <w:color w:val="000000"/>
          <w:spacing w:val="5"/>
          <w:sz w:val="25"/>
        </w:rPr>
        <w:pPrChange w:id="291" w:author="Lawrence, Barbara" w:date="2018-01-18T12:06:00Z">
          <w:pPr>
            <w:adjustRightInd w:val="0"/>
            <w:textAlignment w:val="baseline"/>
            <w:outlineLvl w:val="0"/>
          </w:pPr>
        </w:pPrChange>
      </w:pPr>
    </w:p>
    <w:p w14:paraId="1C403A7D" w14:textId="15D41919" w:rsidR="009C073F" w:rsidRPr="00F446E1" w:rsidRDefault="009C073F" w:rsidP="004C6845">
      <w:pPr>
        <w:adjustRightInd w:val="0"/>
        <w:textAlignment w:val="baseline"/>
        <w:outlineLvl w:val="0"/>
        <w:rPr>
          <w:rFonts w:eastAsia="Times New Roman"/>
          <w:b/>
          <w:color w:val="000000"/>
          <w:spacing w:val="5"/>
          <w:sz w:val="25"/>
        </w:rPr>
        <w:pPrChange w:id="292" w:author="Lawrence, Barbara" w:date="2018-01-18T12:06:00Z">
          <w:pPr>
            <w:adjustRightInd w:val="0"/>
            <w:textAlignment w:val="baseline"/>
            <w:outlineLvl w:val="0"/>
          </w:pPr>
        </w:pPrChange>
      </w:pPr>
    </w:p>
    <w:p w14:paraId="6710859B" w14:textId="4ED4F058" w:rsidR="009C073F" w:rsidRDefault="009D5FEB" w:rsidP="004C6845">
      <w:pPr>
        <w:adjustRightInd w:val="0"/>
        <w:textAlignment w:val="baseline"/>
        <w:rPr>
          <w:rFonts w:eastAsia="Times New Roman"/>
          <w:color w:val="000000"/>
          <w:sz w:val="24"/>
        </w:rPr>
        <w:pPrChange w:id="293" w:author="Lawrence, Barbara" w:date="2018-01-18T12:06:00Z">
          <w:pPr>
            <w:adjustRightInd w:val="0"/>
            <w:spacing w:before="240"/>
            <w:textAlignment w:val="baseline"/>
          </w:pPr>
        </w:pPrChange>
      </w:pPr>
      <w:r>
        <w:rPr>
          <w:rFonts w:eastAsia="Times New Roman"/>
          <w:color w:val="000000"/>
          <w:sz w:val="24"/>
        </w:rPr>
        <w:t xml:space="preserve">Department size is a parameter that may vary over time.  The simulation can be run either with a fixed (See </w:t>
      </w:r>
      <w:r w:rsidR="000B4ED3">
        <w:rPr>
          <w:rFonts w:eastAsia="Times New Roman"/>
          <w:color w:val="000000"/>
          <w:sz w:val="24"/>
        </w:rPr>
        <w:t>4.2.1</w:t>
      </w:r>
      <w:r>
        <w:rPr>
          <w:rFonts w:eastAsia="Times New Roman"/>
          <w:color w:val="000000"/>
          <w:sz w:val="24"/>
        </w:rPr>
        <w:t xml:space="preserve">) or dynamic department size (See </w:t>
      </w:r>
      <w:r w:rsidR="000B4ED3">
        <w:rPr>
          <w:rFonts w:eastAsia="Times New Roman"/>
          <w:color w:val="000000"/>
          <w:sz w:val="24"/>
        </w:rPr>
        <w:t>4.2.2 through 4.2.4</w:t>
      </w:r>
      <w:r>
        <w:rPr>
          <w:rFonts w:eastAsia="Times New Roman"/>
          <w:color w:val="000000"/>
          <w:sz w:val="24"/>
        </w:rPr>
        <w:t xml:space="preserve">).  </w:t>
      </w:r>
      <w:r w:rsidR="00AF0A0B">
        <w:rPr>
          <w:rFonts w:eastAsia="Times New Roman"/>
          <w:color w:val="000000"/>
          <w:sz w:val="24"/>
        </w:rPr>
        <w:t>Users</w:t>
      </w:r>
      <w:r>
        <w:rPr>
          <w:rFonts w:eastAsia="Times New Roman"/>
          <w:color w:val="000000"/>
          <w:sz w:val="24"/>
        </w:rPr>
        <w:t xml:space="preserve"> can </w:t>
      </w:r>
      <w:r w:rsidR="00AF0A0B">
        <w:rPr>
          <w:rFonts w:eastAsia="Times New Roman"/>
          <w:color w:val="000000"/>
          <w:sz w:val="24"/>
        </w:rPr>
        <w:t xml:space="preserve">also </w:t>
      </w:r>
      <w:r>
        <w:rPr>
          <w:rFonts w:eastAsia="Times New Roman"/>
          <w:color w:val="000000"/>
          <w:sz w:val="24"/>
        </w:rPr>
        <w:t>specify upper and lower boundaries for change.</w:t>
      </w:r>
    </w:p>
    <w:p w14:paraId="7A6D0CE2" w14:textId="77777777" w:rsidR="009D5FEB" w:rsidRDefault="009D5FEB" w:rsidP="004C6845">
      <w:pPr>
        <w:adjustRightInd w:val="0"/>
        <w:textAlignment w:val="baseline"/>
        <w:rPr>
          <w:rFonts w:eastAsia="Times New Roman"/>
          <w:color w:val="000000"/>
          <w:sz w:val="24"/>
        </w:rPr>
        <w:pPrChange w:id="294" w:author="Lawrence, Barbara" w:date="2018-01-18T12:06:00Z">
          <w:pPr>
            <w:adjustRightInd w:val="0"/>
            <w:textAlignment w:val="baseline"/>
          </w:pPr>
        </w:pPrChange>
      </w:pPr>
    </w:p>
    <w:p w14:paraId="601DDD44" w14:textId="607BE036" w:rsidR="009C073F" w:rsidRDefault="003E3B43" w:rsidP="004C6845">
      <w:pPr>
        <w:adjustRightInd w:val="0"/>
        <w:textAlignment w:val="baseline"/>
        <w:rPr>
          <w:rFonts w:eastAsia="Times New Roman"/>
          <w:color w:val="000000"/>
          <w:sz w:val="24"/>
        </w:rPr>
        <w:pPrChange w:id="295" w:author="Lawrence, Barbara" w:date="2018-01-18T12:06:00Z">
          <w:pPr>
            <w:adjustRightInd w:val="0"/>
            <w:textAlignment w:val="baseline"/>
          </w:pPr>
        </w:pPrChange>
      </w:pPr>
      <w:r>
        <w:rPr>
          <w:rFonts w:eastAsia="Times New Roman"/>
          <w:color w:val="000000"/>
          <w:sz w:val="24"/>
        </w:rPr>
        <w:t>In general</w:t>
      </w:r>
      <w:r w:rsidR="009D5FEB">
        <w:rPr>
          <w:rFonts w:eastAsia="Times New Roman"/>
          <w:color w:val="000000"/>
          <w:sz w:val="24"/>
        </w:rPr>
        <w:t>,</w:t>
      </w:r>
      <w:r>
        <w:rPr>
          <w:rFonts w:eastAsia="Times New Roman"/>
          <w:color w:val="000000"/>
          <w:sz w:val="24"/>
        </w:rPr>
        <w:t xml:space="preserve"> department size </w:t>
      </w:r>
      <w:r>
        <w:rPr>
          <w:rFonts w:eastAsia="Times New Roman"/>
          <w:i/>
          <w:color w:val="000000"/>
          <w:sz w:val="23"/>
        </w:rPr>
        <w:t>T</w:t>
      </w:r>
      <w:r>
        <w:rPr>
          <w:rFonts w:eastAsia="Times New Roman"/>
          <w:i/>
          <w:color w:val="000000"/>
          <w:sz w:val="23"/>
          <w:vertAlign w:val="superscript"/>
        </w:rPr>
        <w:t>N</w:t>
      </w:r>
      <w:r>
        <w:rPr>
          <w:rFonts w:eastAsia="Times New Roman"/>
          <w:color w:val="000000"/>
          <w:sz w:val="24"/>
        </w:rPr>
        <w:t xml:space="preserve"> differ</w:t>
      </w:r>
      <w:r w:rsidR="00CD02AE">
        <w:rPr>
          <w:rFonts w:eastAsia="Times New Roman"/>
          <w:color w:val="000000"/>
          <w:sz w:val="24"/>
        </w:rPr>
        <w:t>s</w:t>
      </w:r>
      <w:r>
        <w:rPr>
          <w:rFonts w:eastAsia="Times New Roman"/>
          <w:color w:val="000000"/>
          <w:sz w:val="24"/>
        </w:rPr>
        <w:t xml:space="preserve"> from actual department size </w:t>
      </w:r>
      <w:r>
        <w:rPr>
          <w:rFonts w:eastAsia="Times New Roman"/>
          <w:i/>
          <w:color w:val="000000"/>
          <w:sz w:val="23"/>
        </w:rPr>
        <w:t>N</w:t>
      </w:r>
      <w:r>
        <w:rPr>
          <w:rFonts w:eastAsia="Times New Roman"/>
          <w:color w:val="000000"/>
          <w:sz w:val="24"/>
        </w:rPr>
        <w:t xml:space="preserve">. </w:t>
      </w:r>
      <w:r w:rsidR="00CD02AE">
        <w:rPr>
          <w:rFonts w:eastAsia="Times New Roman"/>
          <w:color w:val="000000"/>
          <w:sz w:val="24"/>
        </w:rPr>
        <w:t xml:space="preserve"> </w:t>
      </w:r>
      <w:r>
        <w:rPr>
          <w:rFonts w:eastAsia="Times New Roman"/>
          <w:color w:val="000000"/>
          <w:sz w:val="24"/>
        </w:rPr>
        <w:t xml:space="preserve">This difference varies stochastically from year to due to </w:t>
      </w:r>
      <w:ins w:id="296" w:author="Lawrence, Barbara" w:date="2018-01-18T12:07:00Z">
        <w:r w:rsidR="003037B1">
          <w:rPr>
            <w:rFonts w:eastAsia="Times New Roman"/>
            <w:color w:val="000000"/>
            <w:sz w:val="24"/>
          </w:rPr>
          <w:t xml:space="preserve">differences between actual </w:t>
        </w:r>
      </w:ins>
      <w:ins w:id="297" w:author="Lawrence, Barbara" w:date="2018-01-18T12:08:00Z">
        <w:r w:rsidR="003037B1">
          <w:rPr>
            <w:rFonts w:eastAsia="Times New Roman"/>
            <w:color w:val="000000"/>
            <w:sz w:val="24"/>
          </w:rPr>
          <w:t xml:space="preserve">and projected </w:t>
        </w:r>
      </w:ins>
      <w:r>
        <w:rPr>
          <w:rFonts w:eastAsia="Times New Roman"/>
          <w:color w:val="000000"/>
          <w:sz w:val="24"/>
        </w:rPr>
        <w:t xml:space="preserve">faculty hiring and attrition. </w:t>
      </w:r>
      <w:r w:rsidR="001E1A73">
        <w:rPr>
          <w:rFonts w:eastAsia="Times New Roman"/>
          <w:color w:val="000000"/>
          <w:sz w:val="24"/>
        </w:rPr>
        <w:t xml:space="preserve"> </w:t>
      </w:r>
      <w:r>
        <w:rPr>
          <w:rFonts w:eastAsia="Times New Roman"/>
          <w:color w:val="000000"/>
          <w:sz w:val="24"/>
        </w:rPr>
        <w:t>In some years</w:t>
      </w:r>
      <w:r w:rsidR="0014485B">
        <w:rPr>
          <w:rFonts w:eastAsia="Times New Roman"/>
          <w:color w:val="000000"/>
          <w:sz w:val="24"/>
        </w:rPr>
        <w:t xml:space="preserve"> </w:t>
      </w:r>
      <w:r w:rsidR="001E1A73">
        <w:rPr>
          <w:rFonts w:eastAsia="Times New Roman"/>
          <w:color w:val="000000"/>
          <w:sz w:val="24"/>
        </w:rPr>
        <w:t>attrition</w:t>
      </w:r>
      <w:r>
        <w:rPr>
          <w:rFonts w:eastAsia="Times New Roman"/>
          <w:color w:val="000000"/>
          <w:sz w:val="24"/>
        </w:rPr>
        <w:t xml:space="preserve"> exceed</w:t>
      </w:r>
      <w:r w:rsidR="001E1A73">
        <w:rPr>
          <w:rFonts w:eastAsia="Times New Roman"/>
          <w:color w:val="000000"/>
          <w:sz w:val="24"/>
        </w:rPr>
        <w:t>s the number of hires</w:t>
      </w:r>
      <w:r>
        <w:rPr>
          <w:rFonts w:eastAsia="Times New Roman"/>
          <w:color w:val="000000"/>
          <w:sz w:val="24"/>
        </w:rPr>
        <w:t xml:space="preserve"> and department size falls</w:t>
      </w:r>
      <w:r w:rsidR="00CD02AE">
        <w:rPr>
          <w:rFonts w:eastAsia="Times New Roman"/>
          <w:color w:val="000000"/>
          <w:sz w:val="24"/>
        </w:rPr>
        <w:t xml:space="preserve">. </w:t>
      </w:r>
      <w:r w:rsidR="001E1A73">
        <w:rPr>
          <w:rFonts w:eastAsia="Times New Roman"/>
          <w:color w:val="000000"/>
          <w:sz w:val="24"/>
        </w:rPr>
        <w:t xml:space="preserve"> </w:t>
      </w:r>
      <w:r w:rsidR="00CD02AE">
        <w:rPr>
          <w:rFonts w:eastAsia="Times New Roman"/>
          <w:color w:val="000000"/>
          <w:sz w:val="24"/>
        </w:rPr>
        <w:t xml:space="preserve">In other years, hiring is greater than attrition, increasing department size.  This might happen, for instance, when the department makes an unexpectedly large number of </w:t>
      </w:r>
      <w:r>
        <w:rPr>
          <w:rFonts w:eastAsia="Times New Roman"/>
          <w:color w:val="000000"/>
          <w:sz w:val="24"/>
        </w:rPr>
        <w:t>opportunistic hires</w:t>
      </w:r>
      <w:r w:rsidR="00CD02AE">
        <w:rPr>
          <w:rFonts w:eastAsia="Times New Roman"/>
          <w:color w:val="000000"/>
          <w:sz w:val="24"/>
        </w:rPr>
        <w:t>, which exceed the number who leave</w:t>
      </w:r>
      <w:r>
        <w:rPr>
          <w:rFonts w:eastAsia="Times New Roman"/>
          <w:color w:val="000000"/>
          <w:sz w:val="24"/>
        </w:rPr>
        <w:t xml:space="preserve">. </w:t>
      </w:r>
      <w:r w:rsidR="00925B8F">
        <w:rPr>
          <w:rFonts w:eastAsia="Times New Roman"/>
          <w:color w:val="000000"/>
          <w:sz w:val="24"/>
        </w:rPr>
        <w:t xml:space="preserve"> When</w:t>
      </w:r>
      <w:r>
        <w:rPr>
          <w:rFonts w:eastAsia="Times New Roman"/>
          <w:color w:val="000000"/>
          <w:sz w:val="24"/>
        </w:rPr>
        <w:t xml:space="preserve"> department </w:t>
      </w:r>
      <w:r w:rsidR="00925B8F">
        <w:rPr>
          <w:rFonts w:eastAsia="Times New Roman"/>
          <w:color w:val="000000"/>
          <w:sz w:val="24"/>
        </w:rPr>
        <w:t xml:space="preserve">size exceeds an upper </w:t>
      </w:r>
      <w:proofErr w:type="gramStart"/>
      <w:r w:rsidR="00925B8F">
        <w:rPr>
          <w:rFonts w:eastAsia="Times New Roman"/>
          <w:color w:val="000000"/>
          <w:sz w:val="24"/>
        </w:rPr>
        <w:t>boundary</w:t>
      </w:r>
      <w:proofErr w:type="gramEnd"/>
      <w:r w:rsidR="00925B8F">
        <w:rPr>
          <w:rFonts w:eastAsia="Times New Roman"/>
          <w:color w:val="000000"/>
          <w:sz w:val="24"/>
        </w:rPr>
        <w:t xml:space="preserve"> or falls below a lower boundary</w:t>
      </w:r>
      <w:r>
        <w:rPr>
          <w:rFonts w:eastAsia="Times New Roman"/>
          <w:color w:val="000000"/>
          <w:sz w:val="24"/>
        </w:rPr>
        <w:t>, countermeasures such as increased hiring or injunctions on new hires bring the department back within an acceptable range.</w:t>
      </w:r>
    </w:p>
    <w:p w14:paraId="74BE7269" w14:textId="0D32B9FE" w:rsidR="009C073F" w:rsidRDefault="009C073F" w:rsidP="0052648E">
      <w:pPr>
        <w:adjustRightInd w:val="0"/>
        <w:spacing w:before="1"/>
        <w:textAlignment w:val="baseline"/>
        <w:rPr>
          <w:rFonts w:eastAsia="Times New Roman"/>
          <w:color w:val="000000"/>
          <w:sz w:val="24"/>
        </w:rPr>
      </w:pPr>
    </w:p>
    <w:p w14:paraId="493817E3" w14:textId="112FC830" w:rsidR="009C073F" w:rsidRDefault="003E3B43" w:rsidP="003037B1">
      <w:pPr>
        <w:adjustRightInd w:val="0"/>
        <w:textAlignment w:val="baseline"/>
        <w:rPr>
          <w:rFonts w:eastAsia="Times New Roman"/>
          <w:color w:val="000000"/>
          <w:spacing w:val="-3"/>
          <w:sz w:val="24"/>
        </w:rPr>
        <w:pPrChange w:id="298" w:author="Lawrence, Barbara" w:date="2018-01-18T12:08:00Z">
          <w:pPr>
            <w:adjustRightInd w:val="0"/>
            <w:textAlignment w:val="baseline"/>
          </w:pPr>
        </w:pPrChange>
      </w:pPr>
      <w:r>
        <w:rPr>
          <w:rFonts w:eastAsia="Times New Roman"/>
          <w:color w:val="000000"/>
          <w:spacing w:val="-3"/>
          <w:sz w:val="24"/>
        </w:rPr>
        <w:t xml:space="preserve">Because both department size and number of professors </w:t>
      </w:r>
      <w:r w:rsidR="00B41844">
        <w:rPr>
          <w:rFonts w:eastAsia="Times New Roman"/>
          <w:color w:val="000000"/>
          <w:spacing w:val="-3"/>
          <w:sz w:val="24"/>
        </w:rPr>
        <w:t>by</w:t>
      </w:r>
      <w:r>
        <w:rPr>
          <w:rFonts w:eastAsia="Times New Roman"/>
          <w:color w:val="000000"/>
          <w:spacing w:val="-3"/>
          <w:sz w:val="24"/>
        </w:rPr>
        <w:t xml:space="preserve"> </w:t>
      </w:r>
      <w:r w:rsidR="00925B8F">
        <w:rPr>
          <w:rFonts w:eastAsia="Times New Roman"/>
          <w:color w:val="000000"/>
          <w:spacing w:val="-3"/>
          <w:sz w:val="24"/>
        </w:rPr>
        <w:t xml:space="preserve">gender </w:t>
      </w:r>
      <w:r w:rsidR="00B41844">
        <w:rPr>
          <w:rFonts w:eastAsia="Times New Roman"/>
          <w:color w:val="000000"/>
          <w:spacing w:val="-3"/>
          <w:sz w:val="24"/>
        </w:rPr>
        <w:t>by</w:t>
      </w:r>
      <w:r>
        <w:rPr>
          <w:rFonts w:eastAsia="Times New Roman"/>
          <w:color w:val="000000"/>
          <w:spacing w:val="-3"/>
          <w:sz w:val="24"/>
        </w:rPr>
        <w:t xml:space="preserve"> </w:t>
      </w:r>
      <w:r w:rsidR="008926F1">
        <w:rPr>
          <w:rFonts w:eastAsia="Times New Roman"/>
          <w:color w:val="000000"/>
          <w:spacing w:val="-3"/>
          <w:sz w:val="24"/>
        </w:rPr>
        <w:t>level</w:t>
      </w:r>
      <w:r>
        <w:rPr>
          <w:rFonts w:eastAsia="Times New Roman"/>
          <w:color w:val="000000"/>
          <w:spacing w:val="-3"/>
          <w:sz w:val="24"/>
        </w:rPr>
        <w:t xml:space="preserve"> may fluctuate from year to year, it is convenient to express </w:t>
      </w:r>
      <w:r w:rsidR="00AF72DE">
        <w:rPr>
          <w:rFonts w:eastAsia="Times New Roman"/>
          <w:color w:val="000000"/>
          <w:spacing w:val="-3"/>
          <w:sz w:val="24"/>
        </w:rPr>
        <w:t xml:space="preserve">the number of </w:t>
      </w:r>
      <w:r>
        <w:rPr>
          <w:rFonts w:eastAsia="Times New Roman"/>
          <w:color w:val="000000"/>
          <w:spacing w:val="-3"/>
          <w:sz w:val="24"/>
        </w:rPr>
        <w:t>profess</w:t>
      </w:r>
      <w:r w:rsidR="00925B8F">
        <w:rPr>
          <w:rFonts w:eastAsia="Times New Roman"/>
          <w:color w:val="000000"/>
          <w:spacing w:val="-3"/>
          <w:sz w:val="24"/>
        </w:rPr>
        <w:t xml:space="preserve">ors as </w:t>
      </w:r>
      <w:r w:rsidR="00AF72DE">
        <w:rPr>
          <w:rFonts w:eastAsia="Times New Roman"/>
          <w:color w:val="000000"/>
          <w:spacing w:val="-3"/>
          <w:sz w:val="24"/>
        </w:rPr>
        <w:t>proportions</w:t>
      </w:r>
      <w:r>
        <w:rPr>
          <w:rFonts w:eastAsia="Times New Roman"/>
          <w:color w:val="000000"/>
          <w:spacing w:val="-3"/>
          <w:sz w:val="24"/>
        </w:rPr>
        <w:t xml:space="preserve">. </w:t>
      </w:r>
      <w:r w:rsidR="006E6885">
        <w:rPr>
          <w:rFonts w:eastAsia="Times New Roman"/>
          <w:color w:val="000000"/>
          <w:spacing w:val="-3"/>
          <w:sz w:val="24"/>
        </w:rPr>
        <w:t xml:space="preserve"> </w:t>
      </w:r>
      <w:r>
        <w:rPr>
          <w:rFonts w:eastAsia="Times New Roman"/>
          <w:color w:val="000000"/>
          <w:spacing w:val="-3"/>
          <w:sz w:val="24"/>
        </w:rPr>
        <w:t xml:space="preserve">These are represented by </w:t>
      </w:r>
      <w:proofErr w:type="spellStart"/>
      <w:r>
        <w:rPr>
          <w:rFonts w:ascii="Courier New" w:eastAsia="Courier New" w:hAnsi="Courier New"/>
          <w:i/>
          <w:color w:val="000000"/>
          <w:spacing w:val="-3"/>
          <w:sz w:val="23"/>
        </w:rPr>
        <w:t>q</w:t>
      </w:r>
      <w:r>
        <w:rPr>
          <w:rFonts w:ascii="Courier New" w:eastAsia="Courier New" w:hAnsi="Courier New"/>
          <w:i/>
          <w:color w:val="000000"/>
          <w:spacing w:val="-3"/>
          <w:sz w:val="23"/>
          <w:vertAlign w:val="superscript"/>
        </w:rPr>
        <w:t>r</w:t>
      </w:r>
      <w:proofErr w:type="spellEnd"/>
      <w:r>
        <w:rPr>
          <w:rFonts w:ascii="Lucida Console" w:eastAsia="Lucida Console" w:hAnsi="Lucida Console"/>
          <w:i/>
          <w:color w:val="000000"/>
          <w:spacing w:val="-3"/>
          <w:sz w:val="21"/>
        </w:rPr>
        <w:t xml:space="preserve"> E </w:t>
      </w:r>
      <w:r>
        <w:rPr>
          <w:rFonts w:eastAsia="Times New Roman"/>
          <w:color w:val="000000"/>
          <w:spacing w:val="-3"/>
          <w:sz w:val="25"/>
        </w:rPr>
        <w:t>[</w:t>
      </w:r>
      <w:r>
        <w:rPr>
          <w:rFonts w:eastAsia="Times New Roman"/>
          <w:color w:val="000000"/>
          <w:spacing w:val="-3"/>
          <w:sz w:val="24"/>
        </w:rPr>
        <w:t>0, 1</w:t>
      </w:r>
      <w:r>
        <w:rPr>
          <w:rFonts w:eastAsia="Times New Roman"/>
          <w:color w:val="000000"/>
          <w:spacing w:val="-3"/>
          <w:sz w:val="25"/>
        </w:rPr>
        <w:t>]</w:t>
      </w:r>
      <w:r>
        <w:rPr>
          <w:rFonts w:eastAsia="Times New Roman"/>
          <w:color w:val="000000"/>
          <w:spacing w:val="-3"/>
          <w:sz w:val="24"/>
        </w:rPr>
        <w:t xml:space="preserve">. </w:t>
      </w:r>
      <w:r w:rsidR="006E6885">
        <w:rPr>
          <w:rFonts w:eastAsia="Times New Roman"/>
          <w:color w:val="000000"/>
          <w:spacing w:val="-3"/>
          <w:sz w:val="24"/>
        </w:rPr>
        <w:t xml:space="preserve"> </w:t>
      </w:r>
      <w:r>
        <w:rPr>
          <w:rFonts w:eastAsia="Times New Roman"/>
          <w:color w:val="000000"/>
          <w:spacing w:val="-3"/>
          <w:sz w:val="24"/>
        </w:rPr>
        <w:t>For example</w:t>
      </w:r>
      <w:r w:rsidR="00925B8F">
        <w:rPr>
          <w:rFonts w:eastAsia="Times New Roman"/>
          <w:color w:val="000000"/>
          <w:spacing w:val="-3"/>
          <w:sz w:val="24"/>
        </w:rPr>
        <w:t>,</w:t>
      </w:r>
      <w:r>
        <w:rPr>
          <w:rFonts w:eastAsia="Times New Roman"/>
          <w:color w:val="000000"/>
          <w:spacing w:val="-3"/>
          <w:sz w:val="24"/>
        </w:rPr>
        <w:t xml:space="preserve"> a dep</w:t>
      </w:r>
      <w:r w:rsidR="006E6885">
        <w:rPr>
          <w:rFonts w:eastAsia="Times New Roman"/>
          <w:color w:val="000000"/>
          <w:spacing w:val="-3"/>
          <w:sz w:val="24"/>
        </w:rPr>
        <w:t>artment may be composed of 20% assistant professors, 15% a</w:t>
      </w:r>
      <w:r>
        <w:rPr>
          <w:rFonts w:eastAsia="Times New Roman"/>
          <w:color w:val="000000"/>
          <w:spacing w:val="-3"/>
          <w:sz w:val="24"/>
        </w:rPr>
        <w:t>ssociate professors, and 65% full professors in a given year</w:t>
      </w:r>
      <w:r w:rsidR="00B41844">
        <w:rPr>
          <w:rFonts w:eastAsia="Times New Roman"/>
          <w:color w:val="000000"/>
          <w:spacing w:val="-3"/>
          <w:sz w:val="24"/>
        </w:rPr>
        <w:t xml:space="preserve">.  These proportions are </w:t>
      </w:r>
      <w:r w:rsidR="006E6885">
        <w:rPr>
          <w:rFonts w:eastAsia="Times New Roman"/>
          <w:color w:val="000000"/>
          <w:spacing w:val="-3"/>
          <w:sz w:val="24"/>
        </w:rPr>
        <w:t xml:space="preserve">calculated at the end of the last transition when all attrition, hiring and promotion </w:t>
      </w:r>
      <w:r w:rsidR="00025D33">
        <w:rPr>
          <w:rFonts w:eastAsia="Times New Roman"/>
          <w:color w:val="000000"/>
          <w:spacing w:val="-3"/>
          <w:sz w:val="24"/>
        </w:rPr>
        <w:t>changes</w:t>
      </w:r>
      <w:r w:rsidR="002F0C82">
        <w:rPr>
          <w:rFonts w:eastAsia="Times New Roman"/>
          <w:color w:val="000000"/>
          <w:spacing w:val="-3"/>
          <w:sz w:val="24"/>
        </w:rPr>
        <w:t xml:space="preserve"> and the new department size</w:t>
      </w:r>
      <w:r w:rsidR="00025D33">
        <w:rPr>
          <w:rFonts w:eastAsia="Times New Roman"/>
          <w:color w:val="000000"/>
          <w:spacing w:val="-3"/>
          <w:sz w:val="24"/>
        </w:rPr>
        <w:t xml:space="preserve"> have been</w:t>
      </w:r>
      <w:r w:rsidR="006E6885">
        <w:rPr>
          <w:rFonts w:eastAsia="Times New Roman"/>
          <w:color w:val="000000"/>
          <w:spacing w:val="-3"/>
          <w:sz w:val="24"/>
        </w:rPr>
        <w:t xml:space="preserve"> </w:t>
      </w:r>
      <w:r w:rsidR="00B41844">
        <w:rPr>
          <w:rFonts w:eastAsia="Times New Roman"/>
          <w:color w:val="000000"/>
          <w:spacing w:val="-3"/>
          <w:sz w:val="24"/>
        </w:rPr>
        <w:t>accommodated</w:t>
      </w:r>
      <w:r>
        <w:rPr>
          <w:rFonts w:eastAsia="Times New Roman"/>
          <w:color w:val="000000"/>
          <w:spacing w:val="-3"/>
          <w:sz w:val="24"/>
        </w:rPr>
        <w:t>.</w:t>
      </w:r>
      <w:r w:rsidR="006E6885">
        <w:rPr>
          <w:rFonts w:eastAsia="Times New Roman"/>
          <w:color w:val="000000"/>
          <w:spacing w:val="-3"/>
          <w:sz w:val="24"/>
        </w:rPr>
        <w:t xml:space="preserve"> </w:t>
      </w:r>
      <w:r w:rsidR="00FC2E46">
        <w:rPr>
          <w:rFonts w:eastAsia="Times New Roman"/>
          <w:color w:val="000000"/>
          <w:spacing w:val="-3"/>
          <w:sz w:val="24"/>
        </w:rPr>
        <w:t xml:space="preserve"> </w:t>
      </w:r>
      <w:r>
        <w:rPr>
          <w:rFonts w:eastAsia="Times New Roman"/>
          <w:color w:val="000000"/>
          <w:spacing w:val="-3"/>
          <w:sz w:val="24"/>
        </w:rPr>
        <w:t xml:space="preserve">Due to professor churn, the </w:t>
      </w:r>
      <w:r w:rsidR="00FC2E46">
        <w:rPr>
          <w:rFonts w:eastAsia="Times New Roman"/>
          <w:color w:val="000000"/>
          <w:spacing w:val="-3"/>
          <w:sz w:val="24"/>
        </w:rPr>
        <w:t>proportions</w:t>
      </w:r>
      <w:r>
        <w:rPr>
          <w:rFonts w:eastAsia="Times New Roman"/>
          <w:color w:val="000000"/>
          <w:spacing w:val="-3"/>
          <w:sz w:val="24"/>
        </w:rPr>
        <w:t xml:space="preserve"> change from year to year. </w:t>
      </w:r>
      <w:r w:rsidR="00FC2E46">
        <w:rPr>
          <w:rFonts w:eastAsia="Times New Roman"/>
          <w:color w:val="000000"/>
          <w:spacing w:val="-3"/>
          <w:sz w:val="24"/>
        </w:rPr>
        <w:t xml:space="preserve"> </w:t>
      </w:r>
      <w:r>
        <w:rPr>
          <w:rFonts w:eastAsia="Times New Roman"/>
          <w:color w:val="000000"/>
          <w:spacing w:val="-3"/>
          <w:sz w:val="24"/>
        </w:rPr>
        <w:t xml:space="preserve">The professor </w:t>
      </w:r>
      <w:r w:rsidR="00FC2E46">
        <w:rPr>
          <w:rFonts w:eastAsia="Times New Roman"/>
          <w:color w:val="000000"/>
          <w:spacing w:val="-3"/>
          <w:sz w:val="24"/>
        </w:rPr>
        <w:t>proportions</w:t>
      </w:r>
      <w:r>
        <w:rPr>
          <w:rFonts w:eastAsia="Times New Roman"/>
          <w:color w:val="000000"/>
          <w:spacing w:val="-3"/>
          <w:sz w:val="24"/>
        </w:rPr>
        <w:t xml:space="preserve"> are constrained by the requirement:</w:t>
      </w:r>
    </w:p>
    <w:p w14:paraId="07F92F1E" w14:textId="0B5571FB" w:rsidR="009C073F" w:rsidRDefault="003E3B43" w:rsidP="003037B1">
      <w:pPr>
        <w:adjustRightInd w:val="0"/>
        <w:textAlignment w:val="baseline"/>
        <w:outlineLvl w:val="0"/>
        <w:rPr>
          <w:rFonts w:eastAsia="Times New Roman"/>
          <w:color w:val="000000"/>
          <w:sz w:val="18"/>
        </w:rPr>
        <w:pPrChange w:id="299" w:author="Lawrence, Barbara" w:date="2018-01-18T12:08:00Z">
          <w:pPr>
            <w:adjustRightInd w:val="0"/>
            <w:spacing w:before="203"/>
            <w:textAlignment w:val="baseline"/>
            <w:outlineLvl w:val="0"/>
          </w:pPr>
        </w:pPrChange>
      </w:pPr>
      <w:del w:id="300" w:author="Lawrence, Barbara" w:date="2018-01-18T12:08:00Z">
        <w:r w:rsidDel="003037B1">
          <w:rPr>
            <w:rFonts w:eastAsia="Times New Roman"/>
            <w:color w:val="000000"/>
            <w:sz w:val="18"/>
          </w:rPr>
          <w:delText>3</w:delText>
        </w:r>
      </w:del>
    </w:p>
    <w:p w14:paraId="7D914898" w14:textId="77777777" w:rsidR="009C073F" w:rsidRDefault="003E3B43" w:rsidP="003037B1">
      <w:pPr>
        <w:tabs>
          <w:tab w:val="right" w:pos="5256"/>
          <w:tab w:val="right" w:pos="9360"/>
        </w:tabs>
        <w:adjustRightInd w:val="0"/>
        <w:textAlignment w:val="baseline"/>
        <w:rPr>
          <w:rFonts w:ascii="Courier New" w:eastAsia="Courier New" w:hAnsi="Courier New"/>
          <w:color w:val="000000"/>
          <w:sz w:val="18"/>
        </w:rPr>
        <w:pPrChange w:id="301" w:author="Lawrence, Barbara" w:date="2018-01-18T12:08:00Z">
          <w:pPr>
            <w:tabs>
              <w:tab w:val="right" w:pos="5256"/>
              <w:tab w:val="right" w:pos="9360"/>
            </w:tabs>
            <w:adjustRightInd w:val="0"/>
            <w:spacing w:before="4"/>
            <w:textAlignment w:val="baseline"/>
          </w:pPr>
        </w:pPrChange>
      </w:pPr>
      <w:r>
        <w:rPr>
          <w:rFonts w:ascii="Courier New" w:eastAsia="Courier New" w:hAnsi="Courier New"/>
          <w:color w:val="000000"/>
          <w:sz w:val="18"/>
        </w:rPr>
        <w:tab/>
        <w:t xml:space="preserve"> </w:t>
      </w:r>
      <w:proofErr w:type="spellStart"/>
      <w:r>
        <w:rPr>
          <w:rFonts w:ascii="Courier New" w:eastAsia="Courier New" w:hAnsi="Courier New"/>
          <w:i/>
          <w:color w:val="000000"/>
          <w:sz w:val="23"/>
        </w:rPr>
        <w:t>q</w:t>
      </w:r>
      <w:r>
        <w:rPr>
          <w:rFonts w:ascii="Courier New" w:eastAsia="Courier New" w:hAnsi="Courier New"/>
          <w:i/>
          <w:color w:val="000000"/>
          <w:sz w:val="23"/>
          <w:vertAlign w:val="superscript"/>
        </w:rPr>
        <w:t>r</w:t>
      </w:r>
      <w:proofErr w:type="spellEnd"/>
      <w:r>
        <w:rPr>
          <w:rFonts w:eastAsia="Times New Roman"/>
          <w:color w:val="000000"/>
          <w:sz w:val="25"/>
        </w:rPr>
        <w:t>(</w:t>
      </w:r>
      <w:r>
        <w:rPr>
          <w:rFonts w:ascii="Courier New" w:eastAsia="Courier New" w:hAnsi="Courier New"/>
          <w:i/>
          <w:color w:val="000000"/>
          <w:sz w:val="23"/>
        </w:rPr>
        <w:t>t</w:t>
      </w:r>
      <w:r>
        <w:rPr>
          <w:rFonts w:eastAsia="Times New Roman"/>
          <w:color w:val="000000"/>
          <w:sz w:val="25"/>
        </w:rPr>
        <w:t xml:space="preserve">) = </w:t>
      </w:r>
      <w:r>
        <w:rPr>
          <w:rFonts w:eastAsia="Times New Roman"/>
          <w:color w:val="000000"/>
          <w:sz w:val="24"/>
        </w:rPr>
        <w:t>1</w:t>
      </w:r>
      <w:r>
        <w:rPr>
          <w:rFonts w:eastAsia="Times New Roman"/>
          <w:color w:val="000000"/>
          <w:sz w:val="24"/>
        </w:rPr>
        <w:tab/>
        <w:t>(4)</w:t>
      </w:r>
    </w:p>
    <w:p w14:paraId="530DB7CA" w14:textId="632ED81D" w:rsidR="003037B1" w:rsidDel="003037B1" w:rsidRDefault="00C851D0" w:rsidP="003037B1">
      <w:pPr>
        <w:adjustRightInd w:val="0"/>
        <w:textAlignment w:val="baseline"/>
        <w:rPr>
          <w:del w:id="302" w:author="Lawrence, Barbara" w:date="2018-01-18T12:09:00Z"/>
          <w:rFonts w:eastAsia="Times New Roman"/>
          <w:color w:val="000000"/>
          <w:spacing w:val="23"/>
          <w:sz w:val="18"/>
        </w:rPr>
        <w:pPrChange w:id="303" w:author="Lawrence, Barbara" w:date="2018-01-18T12:08:00Z">
          <w:pPr>
            <w:adjustRightInd w:val="0"/>
            <w:spacing w:before="316"/>
            <w:textAlignment w:val="baseline"/>
          </w:pPr>
        </w:pPrChange>
      </w:pPr>
      <w:ins w:id="304" w:author="Lawrence, Barbara" w:date="2018-01-18T12:09:00Z">
        <w:r>
          <w:rPr>
            <w:rFonts w:ascii="Courier New" w:eastAsia="Courier New" w:hAnsi="Courier New"/>
            <w:i/>
            <w:color w:val="000000"/>
            <w:spacing w:val="23"/>
            <w:sz w:val="16"/>
          </w:rPr>
          <w:tab/>
        </w:r>
        <w:r>
          <w:rPr>
            <w:rFonts w:ascii="Courier New" w:eastAsia="Courier New" w:hAnsi="Courier New"/>
            <w:i/>
            <w:color w:val="000000"/>
            <w:spacing w:val="23"/>
            <w:sz w:val="16"/>
          </w:rPr>
          <w:tab/>
        </w:r>
        <w:r>
          <w:rPr>
            <w:rFonts w:ascii="Courier New" w:eastAsia="Courier New" w:hAnsi="Courier New"/>
            <w:i/>
            <w:color w:val="000000"/>
            <w:spacing w:val="23"/>
            <w:sz w:val="16"/>
          </w:rPr>
          <w:tab/>
        </w:r>
        <w:r>
          <w:rPr>
            <w:rFonts w:ascii="Courier New" w:eastAsia="Courier New" w:hAnsi="Courier New"/>
            <w:i/>
            <w:color w:val="000000"/>
            <w:spacing w:val="23"/>
            <w:sz w:val="16"/>
          </w:rPr>
          <w:tab/>
        </w:r>
        <w:r>
          <w:rPr>
            <w:rFonts w:ascii="Courier New" w:eastAsia="Courier New" w:hAnsi="Courier New"/>
            <w:i/>
            <w:color w:val="000000"/>
            <w:spacing w:val="23"/>
            <w:sz w:val="16"/>
          </w:rPr>
          <w:tab/>
        </w:r>
        <w:r>
          <w:rPr>
            <w:rFonts w:ascii="Courier New" w:eastAsia="Courier New" w:hAnsi="Courier New"/>
            <w:i/>
            <w:color w:val="000000"/>
            <w:spacing w:val="23"/>
            <w:sz w:val="16"/>
          </w:rPr>
          <w:tab/>
        </w:r>
        <w:r>
          <w:rPr>
            <w:rFonts w:ascii="Courier New" w:eastAsia="Courier New" w:hAnsi="Courier New"/>
            <w:i/>
            <w:color w:val="000000"/>
            <w:spacing w:val="23"/>
            <w:sz w:val="16"/>
          </w:rPr>
          <w:tab/>
        </w:r>
        <w:r>
          <w:rPr>
            <w:rFonts w:ascii="Courier New" w:eastAsia="Courier New" w:hAnsi="Courier New"/>
            <w:i/>
            <w:color w:val="000000"/>
            <w:spacing w:val="23"/>
            <w:sz w:val="16"/>
          </w:rPr>
          <w:tab/>
        </w:r>
        <w:r>
          <w:rPr>
            <w:rFonts w:ascii="Courier New" w:eastAsia="Courier New" w:hAnsi="Courier New"/>
            <w:i/>
            <w:color w:val="000000"/>
            <w:spacing w:val="23"/>
            <w:sz w:val="16"/>
          </w:rPr>
          <w:tab/>
        </w:r>
        <w:r>
          <w:rPr>
            <w:rFonts w:ascii="Courier New" w:eastAsia="Courier New" w:hAnsi="Courier New"/>
            <w:i/>
            <w:color w:val="000000"/>
            <w:spacing w:val="23"/>
            <w:sz w:val="16"/>
          </w:rPr>
          <w:tab/>
        </w:r>
        <w:r>
          <w:rPr>
            <w:rFonts w:ascii="Courier New" w:eastAsia="Courier New" w:hAnsi="Courier New"/>
            <w:i/>
            <w:color w:val="000000"/>
            <w:spacing w:val="23"/>
            <w:sz w:val="16"/>
          </w:rPr>
          <w:tab/>
        </w:r>
        <w:r>
          <w:rPr>
            <w:rFonts w:ascii="Courier New" w:eastAsia="Courier New" w:hAnsi="Courier New"/>
            <w:i/>
            <w:color w:val="000000"/>
            <w:spacing w:val="23"/>
            <w:sz w:val="16"/>
          </w:rPr>
          <w:tab/>
        </w:r>
      </w:ins>
      <w:r w:rsidR="003E3B43">
        <w:rPr>
          <w:rFonts w:ascii="Courier New" w:eastAsia="Courier New" w:hAnsi="Courier New"/>
          <w:i/>
          <w:color w:val="000000"/>
          <w:spacing w:val="23"/>
          <w:sz w:val="16"/>
        </w:rPr>
        <w:t>r</w:t>
      </w:r>
      <w:r w:rsidR="003E3B43">
        <w:rPr>
          <w:rFonts w:eastAsia="Times New Roman"/>
          <w:color w:val="000000"/>
          <w:spacing w:val="23"/>
          <w:sz w:val="21"/>
        </w:rPr>
        <w:t>=</w:t>
      </w:r>
      <w:r w:rsidR="003E3B43">
        <w:rPr>
          <w:rFonts w:eastAsia="Times New Roman"/>
          <w:color w:val="000000"/>
          <w:spacing w:val="23"/>
          <w:sz w:val="18"/>
        </w:rPr>
        <w:t>1</w:t>
      </w:r>
    </w:p>
    <w:p w14:paraId="552D1080" w14:textId="77777777" w:rsidR="003037B1" w:rsidRDefault="003037B1" w:rsidP="003037B1">
      <w:pPr>
        <w:adjustRightInd w:val="0"/>
        <w:textAlignment w:val="baseline"/>
        <w:rPr>
          <w:ins w:id="305" w:author="Lawrence, Barbara" w:date="2018-01-18T12:09:00Z"/>
          <w:rFonts w:eastAsia="Times New Roman"/>
          <w:color w:val="000000"/>
          <w:spacing w:val="23"/>
          <w:sz w:val="18"/>
        </w:rPr>
        <w:pPrChange w:id="306" w:author="Lawrence, Barbara" w:date="2018-01-18T12:08:00Z">
          <w:pPr>
            <w:adjustRightInd w:val="0"/>
            <w:spacing w:before="316"/>
            <w:textAlignment w:val="baseline"/>
          </w:pPr>
        </w:pPrChange>
      </w:pPr>
    </w:p>
    <w:p w14:paraId="3CDEEA66" w14:textId="77777777" w:rsidR="003037B1" w:rsidRPr="003037B1" w:rsidRDefault="003037B1" w:rsidP="003037B1">
      <w:pPr>
        <w:adjustRightInd w:val="0"/>
        <w:textAlignment w:val="baseline"/>
        <w:rPr>
          <w:ins w:id="307" w:author="Lawrence, Barbara" w:date="2018-01-18T12:09:00Z"/>
          <w:rFonts w:eastAsia="Times New Roman"/>
          <w:color w:val="000000"/>
          <w:spacing w:val="23"/>
          <w:sz w:val="18"/>
          <w:rPrChange w:id="308" w:author="Lawrence, Barbara" w:date="2018-01-18T12:09:00Z">
            <w:rPr>
              <w:ins w:id="309" w:author="Lawrence, Barbara" w:date="2018-01-18T12:09:00Z"/>
              <w:rFonts w:ascii="Courier New" w:eastAsia="Courier New" w:hAnsi="Courier New"/>
              <w:color w:val="000000"/>
              <w:spacing w:val="23"/>
              <w:sz w:val="16"/>
              <w:vertAlign w:val="superscript"/>
            </w:rPr>
          </w:rPrChange>
        </w:rPr>
        <w:pPrChange w:id="310" w:author="Lawrence, Barbara" w:date="2018-01-18T12:08:00Z">
          <w:pPr>
            <w:adjustRightInd w:val="0"/>
            <w:spacing w:before="316"/>
            <w:textAlignment w:val="baseline"/>
          </w:pPr>
        </w:pPrChange>
      </w:pPr>
    </w:p>
    <w:p w14:paraId="558FAE9F" w14:textId="6E88F11E" w:rsidR="009C073F" w:rsidRDefault="003E3B43" w:rsidP="00C851D0">
      <w:pPr>
        <w:adjustRightInd w:val="0"/>
        <w:textAlignment w:val="baseline"/>
        <w:rPr>
          <w:rFonts w:eastAsia="Times New Roman"/>
          <w:color w:val="000000"/>
          <w:sz w:val="24"/>
        </w:rPr>
        <w:pPrChange w:id="311" w:author="Lawrence, Barbara" w:date="2018-01-18T12:09:00Z">
          <w:pPr>
            <w:adjustRightInd w:val="0"/>
            <w:spacing w:before="316"/>
            <w:textAlignment w:val="baseline"/>
          </w:pPr>
        </w:pPrChange>
      </w:pPr>
      <w:r w:rsidRPr="003037B1">
        <w:rPr>
          <w:rFonts w:eastAsia="Times New Roman"/>
          <w:color w:val="000000"/>
          <w:sz w:val="24"/>
          <w:rPrChange w:id="312" w:author="Lawrence, Barbara" w:date="2018-01-18T12:08:00Z">
            <w:rPr>
              <w:rFonts w:eastAsia="Times New Roman"/>
              <w:color w:val="000000"/>
              <w:sz w:val="24"/>
            </w:rPr>
          </w:rPrChange>
        </w:rPr>
        <w:t>To c</w:t>
      </w:r>
      <w:r>
        <w:rPr>
          <w:rFonts w:eastAsia="Times New Roman"/>
          <w:color w:val="000000"/>
          <w:sz w:val="24"/>
        </w:rPr>
        <w:t xml:space="preserve">alculate the number of professors at a particular </w:t>
      </w:r>
      <w:r w:rsidR="008926F1">
        <w:rPr>
          <w:rFonts w:eastAsia="Times New Roman"/>
          <w:color w:val="000000"/>
          <w:sz w:val="24"/>
        </w:rPr>
        <w:t>level</w:t>
      </w:r>
      <w:r>
        <w:rPr>
          <w:rFonts w:eastAsia="Times New Roman"/>
          <w:color w:val="000000"/>
          <w:sz w:val="24"/>
        </w:rPr>
        <w:t xml:space="preserve"> at a given time, simply multiple the current professor share times the target department share: </w:t>
      </w:r>
      <w:proofErr w:type="spellStart"/>
      <w:r>
        <w:rPr>
          <w:rFonts w:ascii="Courier New" w:eastAsia="Courier New" w:hAnsi="Courier New"/>
          <w:i/>
          <w:color w:val="000000"/>
          <w:sz w:val="23"/>
        </w:rPr>
        <w:t>q</w:t>
      </w:r>
      <w:r>
        <w:rPr>
          <w:rFonts w:ascii="Courier New" w:eastAsia="Courier New" w:hAnsi="Courier New"/>
          <w:i/>
          <w:color w:val="000000"/>
          <w:sz w:val="23"/>
          <w:vertAlign w:val="superscript"/>
        </w:rPr>
        <w:t>r</w:t>
      </w:r>
      <w:proofErr w:type="spellEnd"/>
      <w:r>
        <w:rPr>
          <w:rFonts w:ascii="Lucida Console" w:eastAsia="Lucida Console" w:hAnsi="Lucida Console"/>
          <w:i/>
          <w:color w:val="000000"/>
          <w:sz w:val="21"/>
        </w:rPr>
        <w:t xml:space="preserve"> * </w:t>
      </w:r>
      <w:r>
        <w:rPr>
          <w:rFonts w:ascii="Courier New" w:eastAsia="Courier New" w:hAnsi="Courier New"/>
          <w:i/>
          <w:color w:val="000000"/>
          <w:sz w:val="23"/>
        </w:rPr>
        <w:t>T</w:t>
      </w:r>
      <w:r>
        <w:rPr>
          <w:rFonts w:ascii="Courier New" w:eastAsia="Courier New" w:hAnsi="Courier New"/>
          <w:i/>
          <w:color w:val="000000"/>
          <w:sz w:val="23"/>
          <w:vertAlign w:val="superscript"/>
        </w:rPr>
        <w:t>N</w:t>
      </w:r>
      <w:r>
        <w:rPr>
          <w:rFonts w:eastAsia="Times New Roman"/>
          <w:color w:val="000000"/>
          <w:sz w:val="24"/>
        </w:rPr>
        <w:t>. To prevent this equation from providing fractional numbers of professors, we use a floor function (</w:t>
      </w:r>
      <w:proofErr w:type="gramStart"/>
      <w:r>
        <w:rPr>
          <w:rFonts w:ascii="Lucida Console" w:eastAsia="Lucida Console" w:hAnsi="Lucida Console"/>
          <w:i/>
          <w:color w:val="000000"/>
          <w:sz w:val="21"/>
        </w:rPr>
        <w:t>[ ]</w:t>
      </w:r>
      <w:proofErr w:type="gramEnd"/>
      <w:r>
        <w:rPr>
          <w:rFonts w:eastAsia="Times New Roman"/>
          <w:color w:val="000000"/>
          <w:sz w:val="24"/>
        </w:rPr>
        <w:t>) to round the values down to the nearest integer.</w:t>
      </w:r>
    </w:p>
    <w:p w14:paraId="042AEF12" w14:textId="77777777" w:rsidR="009C073F" w:rsidRDefault="003E3B43" w:rsidP="00C851D0">
      <w:pPr>
        <w:tabs>
          <w:tab w:val="right" w:pos="5256"/>
          <w:tab w:val="right" w:pos="9360"/>
        </w:tabs>
        <w:adjustRightInd w:val="0"/>
        <w:textAlignment w:val="baseline"/>
        <w:rPr>
          <w:rFonts w:ascii="Courier New" w:eastAsia="Courier New" w:hAnsi="Courier New"/>
          <w:i/>
          <w:color w:val="000000"/>
          <w:sz w:val="23"/>
        </w:rPr>
        <w:pPrChange w:id="313" w:author="Lawrence, Barbara" w:date="2018-01-18T12:09:00Z">
          <w:pPr>
            <w:tabs>
              <w:tab w:val="right" w:pos="5256"/>
              <w:tab w:val="right" w:pos="9360"/>
            </w:tabs>
            <w:adjustRightInd w:val="0"/>
            <w:spacing w:before="287"/>
            <w:textAlignment w:val="baseline"/>
          </w:pPr>
        </w:pPrChange>
      </w:pPr>
      <w:r>
        <w:rPr>
          <w:rFonts w:ascii="Courier New" w:eastAsia="Courier New" w:hAnsi="Courier New"/>
          <w:i/>
          <w:color w:val="000000"/>
          <w:sz w:val="23"/>
        </w:rPr>
        <w:tab/>
      </w:r>
      <w:proofErr w:type="spellStart"/>
      <w:r>
        <w:rPr>
          <w:rFonts w:ascii="Courier New" w:eastAsia="Courier New" w:hAnsi="Courier New"/>
          <w:i/>
          <w:color w:val="000000"/>
          <w:sz w:val="23"/>
        </w:rPr>
        <w:t>n</w:t>
      </w:r>
      <w:r>
        <w:rPr>
          <w:rFonts w:ascii="Courier New" w:eastAsia="Courier New" w:hAnsi="Courier New"/>
          <w:i/>
          <w:color w:val="000000"/>
          <w:sz w:val="16"/>
        </w:rPr>
        <w:t>r</w:t>
      </w:r>
      <w:proofErr w:type="spellEnd"/>
      <w:r>
        <w:rPr>
          <w:rFonts w:ascii="Courier New" w:eastAsia="Courier New" w:hAnsi="Courier New"/>
          <w:i/>
          <w:color w:val="000000"/>
          <w:sz w:val="16"/>
        </w:rPr>
        <w:t xml:space="preserve"> </w:t>
      </w:r>
      <w:r>
        <w:rPr>
          <w:rFonts w:ascii="Courier New" w:eastAsia="Courier New" w:hAnsi="Courier New"/>
          <w:i/>
          <w:color w:val="000000"/>
          <w:sz w:val="32"/>
        </w:rPr>
        <w:t></w:t>
      </w:r>
      <w:r>
        <w:rPr>
          <w:rFonts w:ascii="Lucida Console" w:eastAsia="Lucida Console" w:hAnsi="Lucida Console"/>
          <w:i/>
          <w:color w:val="000000"/>
          <w:sz w:val="21"/>
        </w:rPr>
        <w:t>[</w:t>
      </w:r>
      <w:proofErr w:type="spellStart"/>
      <w:r>
        <w:rPr>
          <w:rFonts w:ascii="Courier New" w:eastAsia="Courier New" w:hAnsi="Courier New"/>
          <w:i/>
          <w:color w:val="000000"/>
          <w:sz w:val="23"/>
        </w:rPr>
        <w:t>q</w:t>
      </w:r>
      <w:r>
        <w:rPr>
          <w:rFonts w:ascii="Courier New" w:eastAsia="Courier New" w:hAnsi="Courier New"/>
          <w:i/>
          <w:color w:val="000000"/>
          <w:sz w:val="23"/>
          <w:vertAlign w:val="superscript"/>
        </w:rPr>
        <w:t>r</w:t>
      </w:r>
      <w:proofErr w:type="spellEnd"/>
      <w:r>
        <w:rPr>
          <w:rFonts w:ascii="Lucida Console" w:eastAsia="Lucida Console" w:hAnsi="Lucida Console"/>
          <w:i/>
          <w:color w:val="000000"/>
          <w:sz w:val="21"/>
        </w:rPr>
        <w:t xml:space="preserve"> ' </w:t>
      </w:r>
      <w:r>
        <w:rPr>
          <w:rFonts w:ascii="Courier New" w:eastAsia="Courier New" w:hAnsi="Courier New"/>
          <w:i/>
          <w:color w:val="000000"/>
          <w:sz w:val="23"/>
        </w:rPr>
        <w:t>T</w:t>
      </w:r>
      <w:r>
        <w:rPr>
          <w:rFonts w:ascii="Courier New" w:eastAsia="Courier New" w:hAnsi="Courier New"/>
          <w:i/>
          <w:color w:val="000000"/>
          <w:sz w:val="23"/>
          <w:vertAlign w:val="superscript"/>
        </w:rPr>
        <w:t>N</w:t>
      </w:r>
      <w:r>
        <w:rPr>
          <w:rFonts w:ascii="Lucida Console" w:eastAsia="Lucida Console" w:hAnsi="Lucida Console"/>
          <w:i/>
          <w:color w:val="000000"/>
          <w:sz w:val="21"/>
        </w:rPr>
        <w:t>]</w:t>
      </w:r>
      <w:r>
        <w:rPr>
          <w:rFonts w:ascii="Lucida Console" w:eastAsia="Lucida Console" w:hAnsi="Lucida Console"/>
          <w:i/>
          <w:color w:val="000000"/>
          <w:sz w:val="21"/>
        </w:rPr>
        <w:tab/>
      </w:r>
      <w:r>
        <w:rPr>
          <w:rFonts w:eastAsia="Times New Roman"/>
          <w:color w:val="000000"/>
          <w:sz w:val="24"/>
        </w:rPr>
        <w:t>(5)</w:t>
      </w:r>
    </w:p>
    <w:p w14:paraId="7E2228D4" w14:textId="77777777" w:rsidR="009C073F" w:rsidRDefault="003E3B43" w:rsidP="00C851D0">
      <w:pPr>
        <w:adjustRightInd w:val="0"/>
        <w:textAlignment w:val="baseline"/>
        <w:rPr>
          <w:ins w:id="314" w:author="Lawrence, Barbara" w:date="2018-01-18T12:09:00Z"/>
          <w:rFonts w:eastAsia="Times New Roman"/>
          <w:color w:val="000000"/>
          <w:sz w:val="24"/>
        </w:rPr>
        <w:pPrChange w:id="315" w:author="Lawrence, Barbara" w:date="2018-01-18T12:09:00Z">
          <w:pPr>
            <w:adjustRightInd w:val="0"/>
            <w:spacing w:before="511"/>
            <w:textAlignment w:val="baseline"/>
          </w:pPr>
        </w:pPrChange>
      </w:pPr>
      <w:r>
        <w:rPr>
          <w:rFonts w:eastAsia="Times New Roman"/>
          <w:color w:val="000000"/>
          <w:sz w:val="24"/>
        </w:rPr>
        <w:lastRenderedPageBreak/>
        <w:t xml:space="preserve">As an </w:t>
      </w:r>
      <w:proofErr w:type="gramStart"/>
      <w:r>
        <w:rPr>
          <w:rFonts w:eastAsia="Times New Roman"/>
          <w:color w:val="000000"/>
          <w:sz w:val="24"/>
        </w:rPr>
        <w:t>example</w:t>
      </w:r>
      <w:proofErr w:type="gramEnd"/>
      <w:r>
        <w:rPr>
          <w:rFonts w:eastAsia="Times New Roman"/>
          <w:color w:val="000000"/>
          <w:sz w:val="24"/>
        </w:rPr>
        <w:t xml:space="preserve"> consider a department with a target department size </w:t>
      </w:r>
      <w:r>
        <w:rPr>
          <w:rFonts w:ascii="Courier New" w:eastAsia="Courier New" w:hAnsi="Courier New"/>
          <w:i/>
          <w:color w:val="000000"/>
          <w:sz w:val="23"/>
        </w:rPr>
        <w:t>T</w:t>
      </w:r>
      <w:r>
        <w:rPr>
          <w:rFonts w:ascii="Courier New" w:eastAsia="Courier New" w:hAnsi="Courier New"/>
          <w:i/>
          <w:color w:val="000000"/>
          <w:sz w:val="23"/>
          <w:vertAlign w:val="superscript"/>
        </w:rPr>
        <w:t>N</w:t>
      </w:r>
      <w:r>
        <w:rPr>
          <w:rFonts w:eastAsia="Times New Roman"/>
          <w:color w:val="000000"/>
          <w:sz w:val="24"/>
        </w:rPr>
        <w:t xml:space="preserve"> of 100. A possible professor share for full professors </w:t>
      </w:r>
      <w:r>
        <w:rPr>
          <w:rFonts w:ascii="Courier New" w:eastAsia="Courier New" w:hAnsi="Courier New"/>
          <w:i/>
          <w:color w:val="000000"/>
          <w:sz w:val="23"/>
        </w:rPr>
        <w:t>q</w:t>
      </w:r>
      <w:r>
        <w:rPr>
          <w:rFonts w:eastAsia="Times New Roman"/>
          <w:color w:val="000000"/>
          <w:sz w:val="23"/>
          <w:vertAlign w:val="superscript"/>
        </w:rPr>
        <w:t>3</w:t>
      </w:r>
      <w:r>
        <w:rPr>
          <w:rFonts w:eastAsia="Times New Roman"/>
          <w:color w:val="000000"/>
          <w:sz w:val="24"/>
        </w:rPr>
        <w:t xml:space="preserve"> may be 70%. </w:t>
      </w:r>
      <w:proofErr w:type="gramStart"/>
      <w:r>
        <w:rPr>
          <w:rFonts w:eastAsia="Times New Roman"/>
          <w:color w:val="000000"/>
          <w:sz w:val="24"/>
        </w:rPr>
        <w:t>Thus</w:t>
      </w:r>
      <w:proofErr w:type="gramEnd"/>
      <w:r>
        <w:rPr>
          <w:rFonts w:eastAsia="Times New Roman"/>
          <w:color w:val="000000"/>
          <w:sz w:val="24"/>
        </w:rPr>
        <w:t xml:space="preserve"> the target number of full professors in the department would be 0.70 </w:t>
      </w:r>
      <w:r>
        <w:rPr>
          <w:rFonts w:ascii="Lucida Console" w:eastAsia="Lucida Console" w:hAnsi="Lucida Console"/>
          <w:i/>
          <w:color w:val="000000"/>
          <w:sz w:val="21"/>
        </w:rPr>
        <w:t xml:space="preserve">* </w:t>
      </w:r>
      <w:r>
        <w:rPr>
          <w:rFonts w:eastAsia="Times New Roman"/>
          <w:color w:val="000000"/>
          <w:sz w:val="24"/>
        </w:rPr>
        <w:t xml:space="preserve">100 </w:t>
      </w:r>
      <w:r>
        <w:rPr>
          <w:rFonts w:eastAsia="Times New Roman"/>
          <w:color w:val="000000"/>
          <w:sz w:val="25"/>
        </w:rPr>
        <w:t xml:space="preserve">= </w:t>
      </w:r>
      <w:r>
        <w:rPr>
          <w:rFonts w:eastAsia="Times New Roman"/>
          <w:color w:val="000000"/>
          <w:sz w:val="24"/>
        </w:rPr>
        <w:t>70.</w:t>
      </w:r>
    </w:p>
    <w:p w14:paraId="2D036D45" w14:textId="77777777" w:rsidR="00C851D0" w:rsidRDefault="00C851D0" w:rsidP="00C851D0">
      <w:pPr>
        <w:adjustRightInd w:val="0"/>
        <w:textAlignment w:val="baseline"/>
        <w:rPr>
          <w:rFonts w:eastAsia="Times New Roman"/>
          <w:color w:val="000000"/>
          <w:sz w:val="24"/>
        </w:rPr>
        <w:pPrChange w:id="316" w:author="Lawrence, Barbara" w:date="2018-01-18T12:09:00Z">
          <w:pPr>
            <w:adjustRightInd w:val="0"/>
            <w:spacing w:before="511"/>
            <w:textAlignment w:val="baseline"/>
          </w:pPr>
        </w:pPrChange>
      </w:pPr>
    </w:p>
    <w:p w14:paraId="7F853C0E" w14:textId="77777777" w:rsidR="009C073F" w:rsidRDefault="003E3B43" w:rsidP="00C851D0">
      <w:pPr>
        <w:adjustRightInd w:val="0"/>
        <w:textAlignment w:val="baseline"/>
        <w:rPr>
          <w:rFonts w:eastAsia="Times New Roman"/>
          <w:color w:val="000000"/>
          <w:sz w:val="24"/>
        </w:rPr>
        <w:pPrChange w:id="317" w:author="Lawrence, Barbara" w:date="2018-01-18T12:09:00Z">
          <w:pPr>
            <w:adjustRightInd w:val="0"/>
            <w:textAlignment w:val="baseline"/>
          </w:pPr>
        </w:pPrChange>
      </w:pPr>
      <w:r>
        <w:rPr>
          <w:rFonts w:eastAsia="Times New Roman"/>
          <w:color w:val="000000"/>
          <w:sz w:val="24"/>
        </w:rPr>
        <w:t>We track the percentage deviation of the actual department size from target in a given year with the following formula.</w:t>
      </w:r>
    </w:p>
    <w:p w14:paraId="355DECC8" w14:textId="77777777" w:rsidR="009C073F" w:rsidRDefault="003E3B43" w:rsidP="00063A2E">
      <w:pPr>
        <w:adjustRightInd w:val="0"/>
        <w:spacing w:before="174"/>
        <w:textAlignment w:val="baseline"/>
        <w:rPr>
          <w:rFonts w:ascii="Courier New" w:eastAsia="Courier New" w:hAnsi="Courier New"/>
          <w:i/>
          <w:color w:val="000000"/>
          <w:spacing w:val="-4"/>
          <w:sz w:val="23"/>
        </w:rPr>
      </w:pPr>
      <w:r>
        <w:rPr>
          <w:rFonts w:ascii="Courier New" w:eastAsia="Courier New" w:hAnsi="Courier New"/>
          <w:i/>
          <w:color w:val="000000"/>
          <w:spacing w:val="-4"/>
          <w:sz w:val="23"/>
        </w:rPr>
        <w:t>N</w:t>
      </w:r>
      <w:r>
        <w:rPr>
          <w:rFonts w:eastAsia="Times New Roman"/>
          <w:color w:val="000000"/>
          <w:spacing w:val="-4"/>
          <w:sz w:val="25"/>
        </w:rPr>
        <w:t>(</w:t>
      </w:r>
      <w:r>
        <w:rPr>
          <w:rFonts w:ascii="Courier New" w:eastAsia="Courier New" w:hAnsi="Courier New"/>
          <w:i/>
          <w:color w:val="000000"/>
          <w:spacing w:val="-4"/>
          <w:sz w:val="23"/>
        </w:rPr>
        <w:t>t</w:t>
      </w:r>
      <w:r>
        <w:rPr>
          <w:rFonts w:eastAsia="Times New Roman"/>
          <w:color w:val="000000"/>
          <w:spacing w:val="-4"/>
          <w:sz w:val="25"/>
        </w:rPr>
        <w:t>)</w:t>
      </w:r>
    </w:p>
    <w:p w14:paraId="6F518CB2" w14:textId="77777777" w:rsidR="009C073F" w:rsidRDefault="003E3B43" w:rsidP="00063A2E">
      <w:pPr>
        <w:tabs>
          <w:tab w:val="right" w:leader="underscore" w:pos="9360"/>
        </w:tabs>
        <w:adjustRightInd w:val="0"/>
        <w:textAlignment w:val="baseline"/>
        <w:rPr>
          <w:rFonts w:eastAsia="Times New Roman"/>
          <w:color w:val="000000"/>
          <w:sz w:val="24"/>
        </w:rPr>
      </w:pPr>
      <w:r>
        <w:rPr>
          <w:rFonts w:eastAsia="Times New Roman"/>
          <w:color w:val="000000"/>
          <w:sz w:val="24"/>
        </w:rPr>
        <w:t xml:space="preserve">Deviation from Target department size at time t </w:t>
      </w:r>
      <w:r>
        <w:rPr>
          <w:rFonts w:eastAsia="Times New Roman"/>
          <w:color w:val="000000"/>
          <w:sz w:val="25"/>
        </w:rPr>
        <w:t xml:space="preserve">= </w:t>
      </w:r>
      <w:r>
        <w:rPr>
          <w:rFonts w:eastAsia="Times New Roman"/>
          <w:color w:val="000000"/>
          <w:sz w:val="24"/>
        </w:rPr>
        <w:t xml:space="preserve">1 </w:t>
      </w:r>
      <w:r>
        <w:rPr>
          <w:rFonts w:ascii="Courier New" w:eastAsia="Courier New" w:hAnsi="Courier New"/>
          <w:i/>
          <w:color w:val="000000"/>
          <w:sz w:val="32"/>
        </w:rPr>
        <w:t xml:space="preserve">− </w:t>
      </w:r>
      <w:r>
        <w:rPr>
          <w:rFonts w:ascii="Courier New" w:eastAsia="Courier New" w:hAnsi="Courier New"/>
          <w:i/>
          <w:color w:val="000000"/>
          <w:sz w:val="32"/>
        </w:rPr>
        <w:tab/>
      </w:r>
      <w:r>
        <w:rPr>
          <w:rFonts w:eastAsia="Times New Roman"/>
          <w:color w:val="000000"/>
          <w:sz w:val="24"/>
        </w:rPr>
        <w:t>(6)</w:t>
      </w:r>
    </w:p>
    <w:p w14:paraId="268F72EA" w14:textId="77777777" w:rsidR="009C073F" w:rsidRDefault="003E3B43" w:rsidP="008926F1">
      <w:pPr>
        <w:adjustRightInd w:val="0"/>
        <w:textAlignment w:val="baseline"/>
        <w:outlineLvl w:val="0"/>
        <w:rPr>
          <w:ins w:id="318" w:author="Lawrence, Barbara" w:date="2018-01-18T12:10:00Z"/>
          <w:rFonts w:ascii="Courier New" w:eastAsia="Courier New" w:hAnsi="Courier New"/>
          <w:i/>
          <w:color w:val="000000"/>
          <w:spacing w:val="6"/>
          <w:sz w:val="16"/>
        </w:rPr>
      </w:pPr>
      <w:r>
        <w:rPr>
          <w:rFonts w:ascii="Courier New" w:eastAsia="Courier New" w:hAnsi="Courier New"/>
          <w:i/>
          <w:color w:val="000000"/>
          <w:spacing w:val="6"/>
          <w:sz w:val="23"/>
        </w:rPr>
        <w:t>T</w:t>
      </w:r>
      <w:r>
        <w:rPr>
          <w:rFonts w:ascii="Courier New" w:eastAsia="Courier New" w:hAnsi="Courier New"/>
          <w:i/>
          <w:color w:val="000000"/>
          <w:spacing w:val="6"/>
          <w:sz w:val="16"/>
        </w:rPr>
        <w:t>N</w:t>
      </w:r>
    </w:p>
    <w:p w14:paraId="190A45C1" w14:textId="77777777" w:rsidR="00111A64" w:rsidRDefault="00111A64" w:rsidP="008926F1">
      <w:pPr>
        <w:adjustRightInd w:val="0"/>
        <w:textAlignment w:val="baseline"/>
        <w:outlineLvl w:val="0"/>
        <w:rPr>
          <w:rFonts w:ascii="Courier New" w:eastAsia="Courier New" w:hAnsi="Courier New"/>
          <w:i/>
          <w:color w:val="000000"/>
          <w:spacing w:val="6"/>
          <w:sz w:val="23"/>
        </w:rPr>
      </w:pPr>
    </w:p>
    <w:p w14:paraId="6838445C" w14:textId="54CF6391" w:rsidR="009C073F" w:rsidRDefault="003E3B43" w:rsidP="00E116DE">
      <w:pPr>
        <w:adjustRightInd w:val="0"/>
        <w:textAlignment w:val="baseline"/>
        <w:rPr>
          <w:rFonts w:eastAsia="Times New Roman"/>
          <w:color w:val="000000"/>
          <w:sz w:val="24"/>
        </w:rPr>
      </w:pPr>
      <w:r>
        <w:rPr>
          <w:rFonts w:eastAsia="Times New Roman"/>
          <w:color w:val="000000"/>
          <w:sz w:val="24"/>
        </w:rPr>
        <w:t>The deviation is positive if the department size is less than the target and will be negative if the deviation is in excess of the target. The sign of the deviation indicates whether the deviation inflate</w:t>
      </w:r>
      <w:r w:rsidR="00557A61">
        <w:rPr>
          <w:rFonts w:eastAsia="Times New Roman"/>
          <w:color w:val="000000"/>
          <w:sz w:val="24"/>
        </w:rPr>
        <w:t>s</w:t>
      </w:r>
      <w:r>
        <w:rPr>
          <w:rFonts w:eastAsia="Times New Roman"/>
          <w:color w:val="000000"/>
          <w:sz w:val="24"/>
        </w:rPr>
        <w:t xml:space="preserve"> or deflate</w:t>
      </w:r>
      <w:r w:rsidR="00557A61">
        <w:rPr>
          <w:rFonts w:eastAsia="Times New Roman"/>
          <w:color w:val="000000"/>
          <w:sz w:val="24"/>
        </w:rPr>
        <w:t>s the</w:t>
      </w:r>
      <w:r>
        <w:rPr>
          <w:rFonts w:eastAsia="Times New Roman"/>
          <w:color w:val="000000"/>
          <w:sz w:val="24"/>
        </w:rPr>
        <w:t xml:space="preserve"> subsequent hiring probability </w:t>
      </w:r>
      <w:r w:rsidR="009E3D98">
        <w:rPr>
          <w:rFonts w:eastAsia="Times New Roman"/>
          <w:color w:val="000000"/>
          <w:sz w:val="24"/>
        </w:rPr>
        <w:t>at the beginning of the transition for the following year</w:t>
      </w:r>
      <w:r>
        <w:rPr>
          <w:rFonts w:eastAsia="Times New Roman"/>
          <w:color w:val="000000"/>
          <w:sz w:val="24"/>
        </w:rPr>
        <w:t>.</w:t>
      </w:r>
    </w:p>
    <w:p w14:paraId="051A708B" w14:textId="77777777" w:rsidR="00E116DE" w:rsidRDefault="00E116DE" w:rsidP="00E116DE">
      <w:pPr>
        <w:adjustRightInd w:val="0"/>
        <w:textAlignment w:val="baseline"/>
        <w:rPr>
          <w:rFonts w:eastAsia="Times New Roman"/>
          <w:color w:val="000000"/>
          <w:sz w:val="24"/>
        </w:rPr>
      </w:pPr>
    </w:p>
    <w:p w14:paraId="144A3EE5" w14:textId="38522E0F" w:rsidR="00EA44BF" w:rsidRDefault="008B7183" w:rsidP="00E116DE">
      <w:pPr>
        <w:adjustRightInd w:val="0"/>
        <w:textAlignment w:val="baseline"/>
        <w:rPr>
          <w:rFonts w:eastAsia="Times New Roman"/>
          <w:color w:val="000000"/>
          <w:sz w:val="24"/>
        </w:rPr>
      </w:pPr>
      <w:r>
        <w:rPr>
          <w:rFonts w:eastAsia="Times New Roman"/>
          <w:color w:val="000000"/>
          <w:sz w:val="24"/>
        </w:rPr>
        <w:t>5</w:t>
      </w:r>
      <w:r w:rsidR="00EC7D1C">
        <w:rPr>
          <w:rFonts w:eastAsia="Times New Roman"/>
          <w:color w:val="000000"/>
          <w:sz w:val="24"/>
        </w:rPr>
        <w:t>.1</w:t>
      </w:r>
      <w:r w:rsidR="00EC7D1C">
        <w:rPr>
          <w:rFonts w:eastAsia="Times New Roman"/>
          <w:color w:val="000000"/>
          <w:sz w:val="24"/>
        </w:rPr>
        <w:tab/>
      </w:r>
      <w:ins w:id="319" w:author="Lawrence, Barbara" w:date="2018-01-18T12:11:00Z">
        <w:r w:rsidR="00C733E4">
          <w:rPr>
            <w:rFonts w:eastAsia="Times New Roman"/>
            <w:color w:val="000000"/>
            <w:sz w:val="24"/>
          </w:rPr>
          <w:t>Department size variation, year by gender by level</w:t>
        </w:r>
      </w:ins>
      <w:del w:id="320" w:author="Lawrence, Barbara" w:date="2018-01-18T12:11:00Z">
        <w:r w:rsidR="00EC7D1C" w:rsidDel="00C733E4">
          <w:rPr>
            <w:rFonts w:eastAsia="Times New Roman"/>
            <w:color w:val="000000"/>
            <w:sz w:val="24"/>
          </w:rPr>
          <w:delText>C</w:delText>
        </w:r>
      </w:del>
      <w:del w:id="321" w:author="Lawrence, Barbara" w:date="2018-01-18T12:10:00Z">
        <w:r w:rsidR="00EC7D1C" w:rsidDel="0083075C">
          <w:rPr>
            <w:rFonts w:eastAsia="Times New Roman"/>
            <w:color w:val="000000"/>
            <w:sz w:val="24"/>
          </w:rPr>
          <w:delText>reating vacancies</w:delText>
        </w:r>
      </w:del>
      <w:del w:id="322" w:author="Lawrence, Barbara" w:date="2018-01-18T12:11:00Z">
        <w:r w:rsidR="00EC7D1C" w:rsidDel="00C733E4">
          <w:rPr>
            <w:rFonts w:eastAsia="Times New Roman"/>
            <w:color w:val="000000"/>
            <w:sz w:val="24"/>
          </w:rPr>
          <w:delText>, year by gender by level</w:delText>
        </w:r>
      </w:del>
    </w:p>
    <w:p w14:paraId="34B36E55" w14:textId="46EE5A5C" w:rsidR="003B7FCC" w:rsidRDefault="003E3B43" w:rsidP="00E116DE">
      <w:pPr>
        <w:adjustRightInd w:val="0"/>
        <w:textAlignment w:val="baseline"/>
        <w:rPr>
          <w:rFonts w:eastAsia="Times New Roman"/>
          <w:color w:val="000000"/>
          <w:sz w:val="24"/>
        </w:rPr>
      </w:pPr>
      <w:r>
        <w:rPr>
          <w:rFonts w:eastAsia="Times New Roman"/>
          <w:color w:val="000000"/>
          <w:sz w:val="24"/>
        </w:rPr>
        <w:t xml:space="preserve">The final </w:t>
      </w:r>
      <w:r w:rsidR="00E116DE">
        <w:rPr>
          <w:rFonts w:eastAsia="Times New Roman"/>
          <w:color w:val="000000"/>
          <w:sz w:val="24"/>
        </w:rPr>
        <w:t>step in</w:t>
      </w:r>
      <w:r>
        <w:rPr>
          <w:rFonts w:eastAsia="Times New Roman"/>
          <w:color w:val="000000"/>
          <w:sz w:val="24"/>
        </w:rPr>
        <w:t xml:space="preserve"> </w:t>
      </w:r>
      <w:r w:rsidR="00E116DE">
        <w:rPr>
          <w:rFonts w:eastAsia="Times New Roman"/>
          <w:color w:val="000000"/>
          <w:sz w:val="24"/>
        </w:rPr>
        <w:t>each transition</w:t>
      </w:r>
      <w:r>
        <w:rPr>
          <w:rFonts w:eastAsia="Times New Roman"/>
          <w:color w:val="000000"/>
          <w:sz w:val="24"/>
        </w:rPr>
        <w:t xml:space="preserve"> is change in department size. </w:t>
      </w:r>
      <w:r w:rsidR="00EA44BF">
        <w:rPr>
          <w:rFonts w:eastAsia="Times New Roman"/>
          <w:color w:val="000000"/>
          <w:sz w:val="24"/>
        </w:rPr>
        <w:t xml:space="preserve"> </w:t>
      </w:r>
      <w:r w:rsidR="001B0116">
        <w:rPr>
          <w:rFonts w:eastAsia="Times New Roman"/>
          <w:color w:val="000000"/>
          <w:sz w:val="24"/>
        </w:rPr>
        <w:t>Such changes may result from</w:t>
      </w:r>
      <w:r>
        <w:rPr>
          <w:rFonts w:eastAsia="Times New Roman"/>
          <w:color w:val="000000"/>
          <w:sz w:val="24"/>
        </w:rPr>
        <w:t xml:space="preserve"> </w:t>
      </w:r>
      <w:r w:rsidR="003B7FCC">
        <w:rPr>
          <w:rFonts w:eastAsia="Times New Roman"/>
          <w:color w:val="000000"/>
          <w:sz w:val="24"/>
        </w:rPr>
        <w:t>enrollment, financial resources</w:t>
      </w:r>
      <w:r>
        <w:rPr>
          <w:rFonts w:eastAsia="Times New Roman"/>
          <w:color w:val="000000"/>
          <w:sz w:val="24"/>
        </w:rPr>
        <w:t xml:space="preserve"> or university policy decisions. We provide three models of dep</w:t>
      </w:r>
      <w:r w:rsidR="0012207A">
        <w:rPr>
          <w:rFonts w:eastAsia="Times New Roman"/>
          <w:color w:val="000000"/>
          <w:sz w:val="24"/>
        </w:rPr>
        <w:t>artment growth</w:t>
      </w:r>
      <w:r w:rsidR="003B7FCC">
        <w:rPr>
          <w:rFonts w:eastAsia="Times New Roman"/>
          <w:color w:val="000000"/>
          <w:sz w:val="24"/>
        </w:rPr>
        <w:t xml:space="preserve">.  The user can select </w:t>
      </w:r>
      <w:r w:rsidR="001B0116">
        <w:rPr>
          <w:rFonts w:eastAsia="Times New Roman"/>
          <w:color w:val="000000"/>
          <w:sz w:val="24"/>
        </w:rPr>
        <w:t>the</w:t>
      </w:r>
      <w:r w:rsidR="003B7FCC">
        <w:rPr>
          <w:rFonts w:eastAsia="Times New Roman"/>
          <w:color w:val="000000"/>
          <w:sz w:val="24"/>
        </w:rPr>
        <w:t xml:space="preserve"> model </w:t>
      </w:r>
      <w:r w:rsidR="001B0116">
        <w:rPr>
          <w:rFonts w:eastAsia="Times New Roman"/>
          <w:color w:val="000000"/>
          <w:sz w:val="24"/>
        </w:rPr>
        <w:t xml:space="preserve">that </w:t>
      </w:r>
      <w:r w:rsidR="003B7FCC">
        <w:rPr>
          <w:rFonts w:eastAsia="Times New Roman"/>
          <w:color w:val="000000"/>
          <w:sz w:val="24"/>
        </w:rPr>
        <w:t>most closely represents change in their department.</w:t>
      </w:r>
    </w:p>
    <w:p w14:paraId="6DFBB1EE" w14:textId="25738562" w:rsidR="009C073F" w:rsidRPr="003B7FCC" w:rsidRDefault="003B7FCC" w:rsidP="008B7183">
      <w:pPr>
        <w:adjustRightInd w:val="0"/>
        <w:textAlignment w:val="baseline"/>
        <w:rPr>
          <w:rFonts w:eastAsia="Times New Roman"/>
          <w:color w:val="000000"/>
          <w:sz w:val="24"/>
        </w:rPr>
      </w:pPr>
      <w:r>
        <w:rPr>
          <w:rFonts w:eastAsia="Times New Roman"/>
          <w:color w:val="000000"/>
          <w:sz w:val="24"/>
        </w:rPr>
        <w:t>1.</w:t>
      </w:r>
      <w:r>
        <w:rPr>
          <w:rFonts w:eastAsia="Times New Roman"/>
          <w:color w:val="000000"/>
          <w:sz w:val="24"/>
        </w:rPr>
        <w:tab/>
      </w:r>
      <w:r w:rsidR="006E1C3E">
        <w:rPr>
          <w:rFonts w:eastAsia="Times New Roman"/>
          <w:color w:val="000000"/>
          <w:spacing w:val="2"/>
          <w:sz w:val="24"/>
        </w:rPr>
        <w:t>N</w:t>
      </w:r>
      <w:r w:rsidR="003E3B43">
        <w:rPr>
          <w:rFonts w:eastAsia="Times New Roman"/>
          <w:color w:val="000000"/>
          <w:spacing w:val="2"/>
          <w:sz w:val="24"/>
        </w:rPr>
        <w:t xml:space="preserve">o </w:t>
      </w:r>
      <w:del w:id="323" w:author="Lawrence, Barbara" w:date="2018-01-18T12:14:00Z">
        <w:r w:rsidR="003E3B43" w:rsidDel="00FB778C">
          <w:rPr>
            <w:rFonts w:eastAsia="Times New Roman"/>
            <w:color w:val="000000"/>
            <w:spacing w:val="2"/>
            <w:sz w:val="24"/>
          </w:rPr>
          <w:delText>department growth</w:delText>
        </w:r>
      </w:del>
      <w:ins w:id="324" w:author="Lawrence, Barbara" w:date="2018-01-18T12:14:00Z">
        <w:r w:rsidR="00FB778C">
          <w:rPr>
            <w:rFonts w:eastAsia="Times New Roman"/>
            <w:color w:val="000000"/>
            <w:spacing w:val="2"/>
            <w:sz w:val="24"/>
          </w:rPr>
          <w:t>change</w:t>
        </w:r>
      </w:ins>
    </w:p>
    <w:p w14:paraId="6BE5DA70" w14:textId="60443451" w:rsidR="009C073F" w:rsidRDefault="006E1C3E" w:rsidP="008B7183">
      <w:pPr>
        <w:tabs>
          <w:tab w:val="left" w:pos="216"/>
          <w:tab w:val="left" w:pos="450"/>
        </w:tabs>
        <w:adjustRightInd w:val="0"/>
        <w:textAlignment w:val="baseline"/>
        <w:rPr>
          <w:rFonts w:eastAsia="Times New Roman"/>
          <w:color w:val="000000"/>
          <w:sz w:val="24"/>
        </w:rPr>
      </w:pPr>
      <w:r>
        <w:rPr>
          <w:rFonts w:eastAsia="Times New Roman"/>
          <w:color w:val="000000"/>
          <w:sz w:val="24"/>
        </w:rPr>
        <w:t>2.</w:t>
      </w:r>
      <w:r>
        <w:rPr>
          <w:rFonts w:eastAsia="Times New Roman"/>
          <w:color w:val="000000"/>
          <w:sz w:val="24"/>
        </w:rPr>
        <w:tab/>
      </w:r>
      <w:r>
        <w:rPr>
          <w:rFonts w:eastAsia="Times New Roman"/>
          <w:color w:val="000000"/>
          <w:sz w:val="24"/>
        </w:rPr>
        <w:tab/>
        <w:t>L</w:t>
      </w:r>
      <w:r w:rsidR="003E3B43">
        <w:rPr>
          <w:rFonts w:eastAsia="Times New Roman"/>
          <w:color w:val="000000"/>
          <w:sz w:val="24"/>
        </w:rPr>
        <w:t xml:space="preserve">inear </w:t>
      </w:r>
      <w:del w:id="325" w:author="Lawrence, Barbara" w:date="2018-01-18T12:14:00Z">
        <w:r w:rsidR="003E3B43" w:rsidDel="00FB778C">
          <w:rPr>
            <w:rFonts w:eastAsia="Times New Roman"/>
            <w:color w:val="000000"/>
            <w:sz w:val="24"/>
          </w:rPr>
          <w:delText>growth</w:delText>
        </w:r>
      </w:del>
      <w:ins w:id="326" w:author="Lawrence, Barbara" w:date="2018-01-18T12:14:00Z">
        <w:r w:rsidR="00FB778C">
          <w:rPr>
            <w:rFonts w:eastAsia="Times New Roman"/>
            <w:color w:val="000000"/>
            <w:sz w:val="24"/>
          </w:rPr>
          <w:t>change</w:t>
        </w:r>
      </w:ins>
    </w:p>
    <w:p w14:paraId="68E17139" w14:textId="79C477A7" w:rsidR="006E1C3E" w:rsidRDefault="006E1C3E" w:rsidP="00C733E4">
      <w:pPr>
        <w:tabs>
          <w:tab w:val="left" w:pos="216"/>
          <w:tab w:val="left" w:pos="450"/>
        </w:tabs>
        <w:adjustRightInd w:val="0"/>
        <w:textAlignment w:val="baseline"/>
        <w:rPr>
          <w:rFonts w:eastAsia="Times New Roman"/>
          <w:color w:val="000000"/>
          <w:spacing w:val="-1"/>
          <w:sz w:val="24"/>
        </w:rPr>
        <w:pPrChange w:id="327" w:author="Lawrence, Barbara" w:date="2018-01-18T12:11:00Z">
          <w:pPr>
            <w:tabs>
              <w:tab w:val="left" w:pos="216"/>
              <w:tab w:val="left" w:pos="450"/>
            </w:tabs>
            <w:adjustRightInd w:val="0"/>
            <w:textAlignment w:val="baseline"/>
          </w:pPr>
        </w:pPrChange>
      </w:pPr>
      <w:r>
        <w:rPr>
          <w:rFonts w:eastAsia="Times New Roman"/>
          <w:color w:val="000000"/>
          <w:spacing w:val="-1"/>
          <w:sz w:val="24"/>
        </w:rPr>
        <w:t>3.</w:t>
      </w:r>
      <w:r>
        <w:rPr>
          <w:rFonts w:eastAsia="Times New Roman"/>
          <w:color w:val="000000"/>
          <w:spacing w:val="-1"/>
          <w:sz w:val="24"/>
        </w:rPr>
        <w:tab/>
      </w:r>
      <w:r>
        <w:rPr>
          <w:rFonts w:eastAsia="Times New Roman"/>
          <w:color w:val="000000"/>
          <w:spacing w:val="-1"/>
          <w:sz w:val="24"/>
        </w:rPr>
        <w:tab/>
        <w:t>Chunks of N-</w:t>
      </w:r>
      <w:r w:rsidR="00632B99">
        <w:rPr>
          <w:rFonts w:eastAsia="Times New Roman"/>
          <w:color w:val="000000"/>
          <w:spacing w:val="-1"/>
          <w:sz w:val="24"/>
        </w:rPr>
        <w:t>year</w:t>
      </w:r>
      <w:r>
        <w:rPr>
          <w:rFonts w:eastAsia="Times New Roman"/>
          <w:color w:val="000000"/>
          <w:spacing w:val="-1"/>
          <w:sz w:val="24"/>
        </w:rPr>
        <w:t xml:space="preserve"> </w:t>
      </w:r>
      <w:del w:id="328" w:author="Lawrence, Barbara" w:date="2018-01-18T12:14:00Z">
        <w:r w:rsidDel="00FB778C">
          <w:rPr>
            <w:rFonts w:eastAsia="Times New Roman"/>
            <w:color w:val="000000"/>
            <w:spacing w:val="-1"/>
            <w:sz w:val="24"/>
          </w:rPr>
          <w:delText>growth</w:delText>
        </w:r>
      </w:del>
      <w:ins w:id="329" w:author="Lawrence, Barbara" w:date="2018-01-18T12:14:00Z">
        <w:r w:rsidR="00FB778C">
          <w:rPr>
            <w:rFonts w:eastAsia="Times New Roman"/>
            <w:color w:val="000000"/>
            <w:spacing w:val="-1"/>
            <w:sz w:val="24"/>
          </w:rPr>
          <w:t>change</w:t>
        </w:r>
      </w:ins>
    </w:p>
    <w:p w14:paraId="6BF9F8F0" w14:textId="510ABAB0" w:rsidR="009C073F" w:rsidRDefault="006E1C3E" w:rsidP="00FB778C">
      <w:pPr>
        <w:tabs>
          <w:tab w:val="left" w:pos="216"/>
          <w:tab w:val="left" w:pos="450"/>
        </w:tabs>
        <w:adjustRightInd w:val="0"/>
        <w:textAlignment w:val="baseline"/>
        <w:rPr>
          <w:rFonts w:eastAsia="Times New Roman"/>
          <w:color w:val="000000"/>
          <w:spacing w:val="-1"/>
          <w:sz w:val="24"/>
        </w:rPr>
        <w:pPrChange w:id="330" w:author="Lawrence, Barbara" w:date="2018-01-18T12:14:00Z">
          <w:pPr>
            <w:tabs>
              <w:tab w:val="left" w:pos="216"/>
              <w:tab w:val="left" w:pos="360"/>
            </w:tabs>
            <w:adjustRightInd w:val="0"/>
            <w:textAlignment w:val="baseline"/>
          </w:pPr>
        </w:pPrChange>
      </w:pPr>
      <w:r>
        <w:rPr>
          <w:rFonts w:eastAsia="Times New Roman"/>
          <w:color w:val="000000"/>
          <w:spacing w:val="-1"/>
          <w:sz w:val="24"/>
        </w:rPr>
        <w:t>4.</w:t>
      </w:r>
      <w:r>
        <w:rPr>
          <w:rFonts w:eastAsia="Times New Roman"/>
          <w:color w:val="000000"/>
          <w:spacing w:val="-1"/>
          <w:sz w:val="24"/>
        </w:rPr>
        <w:tab/>
      </w:r>
      <w:r>
        <w:rPr>
          <w:rFonts w:eastAsia="Times New Roman"/>
          <w:color w:val="000000"/>
          <w:spacing w:val="-1"/>
          <w:sz w:val="24"/>
        </w:rPr>
        <w:tab/>
        <w:t xml:space="preserve">Projected </w:t>
      </w:r>
      <w:del w:id="331" w:author="Lawrence, Barbara" w:date="2018-01-18T12:14:00Z">
        <w:r w:rsidDel="00FB778C">
          <w:rPr>
            <w:rFonts w:eastAsia="Times New Roman"/>
            <w:color w:val="000000"/>
            <w:spacing w:val="-1"/>
            <w:sz w:val="24"/>
          </w:rPr>
          <w:delText>growth</w:delText>
        </w:r>
      </w:del>
      <w:ins w:id="332" w:author="Lawrence, Barbara" w:date="2018-01-18T12:14:00Z">
        <w:r w:rsidR="00FB778C">
          <w:rPr>
            <w:rFonts w:eastAsia="Times New Roman"/>
            <w:color w:val="000000"/>
            <w:spacing w:val="-1"/>
            <w:sz w:val="24"/>
          </w:rPr>
          <w:t>change</w:t>
        </w:r>
      </w:ins>
    </w:p>
    <w:p w14:paraId="1902A0B0" w14:textId="768C944C" w:rsidR="0012207A" w:rsidRDefault="0012207A" w:rsidP="00C733E4">
      <w:pPr>
        <w:adjustRightInd w:val="0"/>
        <w:textAlignment w:val="baseline"/>
        <w:rPr>
          <w:rFonts w:eastAsia="Times New Roman"/>
          <w:color w:val="000000"/>
          <w:spacing w:val="3"/>
          <w:sz w:val="24"/>
        </w:rPr>
        <w:pPrChange w:id="333" w:author="Lawrence, Barbara" w:date="2018-01-18T12:11:00Z">
          <w:pPr>
            <w:adjustRightInd w:val="0"/>
            <w:textAlignment w:val="baseline"/>
          </w:pPr>
        </w:pPrChange>
      </w:pPr>
    </w:p>
    <w:p w14:paraId="464603DD" w14:textId="58110E54" w:rsidR="008B7183" w:rsidRDefault="008B7183" w:rsidP="00C733E4">
      <w:pPr>
        <w:adjustRightInd w:val="0"/>
        <w:textAlignment w:val="baseline"/>
        <w:rPr>
          <w:rFonts w:eastAsia="Times New Roman"/>
          <w:color w:val="000000"/>
          <w:spacing w:val="3"/>
          <w:sz w:val="24"/>
        </w:rPr>
        <w:pPrChange w:id="334" w:author="Lawrence, Barbara" w:date="2018-01-18T12:11:00Z">
          <w:pPr>
            <w:adjustRightInd w:val="0"/>
            <w:textAlignment w:val="baseline"/>
          </w:pPr>
        </w:pPrChange>
      </w:pPr>
      <w:r>
        <w:rPr>
          <w:rFonts w:eastAsia="Times New Roman"/>
          <w:color w:val="000000"/>
          <w:spacing w:val="3"/>
          <w:sz w:val="24"/>
        </w:rPr>
        <w:t>5.2 Department size variation with</w:t>
      </w:r>
      <w:del w:id="335" w:author="Lawrence, Barbara" w:date="2018-01-18T12:11:00Z">
        <w:r w:rsidDel="00C733E4">
          <w:rPr>
            <w:rFonts w:eastAsia="Times New Roman"/>
            <w:color w:val="000000"/>
            <w:spacing w:val="3"/>
            <w:sz w:val="24"/>
          </w:rPr>
          <w:delText>in</w:delText>
        </w:r>
      </w:del>
      <w:r>
        <w:rPr>
          <w:rFonts w:eastAsia="Times New Roman"/>
          <w:color w:val="000000"/>
          <w:spacing w:val="3"/>
          <w:sz w:val="24"/>
        </w:rPr>
        <w:t xml:space="preserve"> upper and lower boundaries</w:t>
      </w:r>
    </w:p>
    <w:p w14:paraId="19C75B39" w14:textId="77777777" w:rsidR="008B7183" w:rsidRDefault="008B7183" w:rsidP="00C733E4">
      <w:pPr>
        <w:tabs>
          <w:tab w:val="left" w:pos="450"/>
        </w:tabs>
        <w:adjustRightInd w:val="0"/>
        <w:textAlignment w:val="baseline"/>
        <w:rPr>
          <w:rFonts w:eastAsia="Times New Roman"/>
          <w:color w:val="000000"/>
          <w:sz w:val="24"/>
        </w:rPr>
        <w:pPrChange w:id="336" w:author="Lawrence, Barbara" w:date="2018-01-18T12:11:00Z">
          <w:pPr>
            <w:tabs>
              <w:tab w:val="left" w:pos="450"/>
            </w:tabs>
            <w:adjustRightInd w:val="0"/>
            <w:spacing w:before="180"/>
            <w:textAlignment w:val="baseline"/>
          </w:pPr>
        </w:pPrChange>
      </w:pPr>
      <w:r w:rsidRPr="00A13C7A">
        <w:rPr>
          <w:rFonts w:eastAsia="Times New Roman"/>
          <w:color w:val="000000"/>
          <w:sz w:val="24"/>
        </w:rPr>
        <w:t>The model allows for some random department size fluctuation around the target size. Depart</w:t>
      </w:r>
      <w:r w:rsidRPr="00A13C7A">
        <w:rPr>
          <w:rFonts w:eastAsia="Times New Roman"/>
          <w:color w:val="000000"/>
          <w:sz w:val="24"/>
        </w:rPr>
        <w:softHyphen/>
        <w:t>ments rarely remain the same size from year to year. Occasionally opportunities arise to hire promising new faculty, while other times a number of senior faculty decide to retire in the same year. To improve the flexibility of the model, we incorporate the change for random variation into the model. The simulation allows the user to specify a maximum and minimum allowable excess yearly variation in faculty FTEs. For example, the user might decide that as many as two or three faculty can be added or subtracted at the end of each time step.</w:t>
      </w:r>
    </w:p>
    <w:p w14:paraId="100366BD" w14:textId="77777777" w:rsidR="008B7183" w:rsidRPr="00A13C7A" w:rsidRDefault="008B7183" w:rsidP="00C733E4">
      <w:pPr>
        <w:tabs>
          <w:tab w:val="left" w:pos="450"/>
        </w:tabs>
        <w:adjustRightInd w:val="0"/>
        <w:textAlignment w:val="baseline"/>
        <w:rPr>
          <w:rFonts w:eastAsia="Times New Roman"/>
          <w:color w:val="000000"/>
          <w:sz w:val="24"/>
        </w:rPr>
        <w:pPrChange w:id="337" w:author="Lawrence, Barbara" w:date="2018-01-18T12:11:00Z">
          <w:pPr>
            <w:tabs>
              <w:tab w:val="left" w:pos="450"/>
            </w:tabs>
            <w:adjustRightInd w:val="0"/>
            <w:textAlignment w:val="baseline"/>
          </w:pPr>
        </w:pPrChange>
      </w:pPr>
    </w:p>
    <w:p w14:paraId="6D8909A5" w14:textId="77777777" w:rsidR="008B7183" w:rsidRPr="00A13C7A" w:rsidRDefault="008B7183" w:rsidP="00C733E4">
      <w:pPr>
        <w:adjustRightInd w:val="0"/>
        <w:textAlignment w:val="baseline"/>
        <w:rPr>
          <w:rFonts w:eastAsia="Times New Roman"/>
          <w:color w:val="000000"/>
          <w:spacing w:val="-4"/>
          <w:sz w:val="24"/>
        </w:rPr>
        <w:pPrChange w:id="338" w:author="Lawrence, Barbara" w:date="2018-01-18T12:11:00Z">
          <w:pPr>
            <w:adjustRightInd w:val="0"/>
            <w:spacing w:before="2"/>
            <w:textAlignment w:val="baseline"/>
          </w:pPr>
        </w:pPrChange>
      </w:pPr>
      <w:r w:rsidRPr="00A13C7A">
        <w:rPr>
          <w:rFonts w:eastAsia="Times New Roman"/>
          <w:color w:val="000000"/>
          <w:spacing w:val="-4"/>
          <w:sz w:val="24"/>
        </w:rPr>
        <w:t>For each addition or subtraction, the model randomly selects between three possible outcomes: add one FTE, subtract one FTE or make no changes, coded as (+1, -1, or 0). For instance, if the user specifies the maximum allowable change as 3 faculty, the program randomly chooses from the set (+1, -1, or 0) three times, once for each FTE, producing a maximum variation of +3 (+1+1+1) or -3 (-1-1-1). If the maximum allowable change is 2, the program randomly chooses from the set (+1, -1, or 0) two times, again, once for each FTE for a maximum variation of +2 (+1+1) or -2 (-1-1).</w:t>
      </w:r>
    </w:p>
    <w:p w14:paraId="3D43E67E" w14:textId="77777777" w:rsidR="008B7183" w:rsidRPr="00A13C7A" w:rsidRDefault="008B7183" w:rsidP="00C733E4">
      <w:pPr>
        <w:adjustRightInd w:val="0"/>
        <w:textAlignment w:val="baseline"/>
        <w:rPr>
          <w:rFonts w:eastAsia="Times New Roman"/>
          <w:color w:val="000000"/>
          <w:sz w:val="24"/>
        </w:rPr>
        <w:pPrChange w:id="339" w:author="Lawrence, Barbara" w:date="2018-01-18T12:11:00Z">
          <w:pPr>
            <w:adjustRightInd w:val="0"/>
            <w:textAlignment w:val="baseline"/>
          </w:pPr>
        </w:pPrChange>
      </w:pPr>
      <w:r w:rsidRPr="00A13C7A">
        <w:rPr>
          <w:rFonts w:eastAsia="Times New Roman"/>
          <w:color w:val="000000"/>
          <w:sz w:val="24"/>
        </w:rPr>
        <w:t xml:space="preserve">Before these additional FTEs are incorporated into hiring activity, the model checks whether the new department size--including these additional FTEs remains within the department upper and lower size bounds. If the new department size is within bounds, then the model will add the additional FTEs to the number of vacancies for hire and execute the hiring process as specified above. If the new department size falls outside of the bounds of the department size, then the </w:t>
      </w:r>
      <w:r w:rsidRPr="00A13C7A">
        <w:rPr>
          <w:rFonts w:eastAsia="Times New Roman"/>
          <w:color w:val="000000"/>
          <w:sz w:val="24"/>
        </w:rPr>
        <w:lastRenderedPageBreak/>
        <w:t>candidate number of additional FTEs is discarded and a new random draw of additional FTEs is made and rechecked--until a value is found that keeps the department size within bounds.</w:t>
      </w:r>
    </w:p>
    <w:p w14:paraId="70EE4ACF" w14:textId="77777777" w:rsidR="008B7183" w:rsidRPr="00A13C7A" w:rsidRDefault="008B7183" w:rsidP="008B7183">
      <w:pPr>
        <w:adjustRightInd w:val="0"/>
        <w:textAlignment w:val="baseline"/>
        <w:rPr>
          <w:rFonts w:eastAsia="Times New Roman"/>
          <w:color w:val="000000"/>
          <w:sz w:val="24"/>
        </w:rPr>
      </w:pPr>
      <w:r w:rsidRPr="00A13C7A">
        <w:rPr>
          <w:rFonts w:eastAsia="Times New Roman"/>
          <w:color w:val="000000"/>
          <w:sz w:val="24"/>
        </w:rPr>
        <w:t xml:space="preserve">Note that if the number of excess FTEs is negative, this does not imply any sort of layoff or forced retirement. Instead these negative FTES are deducted from the number of potential hires for that same year. </w:t>
      </w:r>
      <w:proofErr w:type="gramStart"/>
      <w:r w:rsidRPr="00A13C7A">
        <w:rPr>
          <w:rFonts w:eastAsia="Times New Roman"/>
          <w:color w:val="000000"/>
          <w:sz w:val="24"/>
        </w:rPr>
        <w:t>Thus</w:t>
      </w:r>
      <w:proofErr w:type="gramEnd"/>
      <w:r w:rsidRPr="00A13C7A">
        <w:rPr>
          <w:rFonts w:eastAsia="Times New Roman"/>
          <w:color w:val="000000"/>
          <w:sz w:val="24"/>
        </w:rPr>
        <w:t xml:space="preserve"> if there were to be 4 new hires but there were -2 excess FTEs, then only 2 faculty would be hired instead of 4. Based on the definition of the hiring model above, the number of vacancies or hires can never go below 0.</w:t>
      </w:r>
    </w:p>
    <w:p w14:paraId="432912E9" w14:textId="77777777" w:rsidR="008B7183" w:rsidRDefault="008B7183" w:rsidP="00EA44BF">
      <w:pPr>
        <w:tabs>
          <w:tab w:val="left" w:pos="450"/>
        </w:tabs>
        <w:adjustRightInd w:val="0"/>
        <w:spacing w:before="1"/>
        <w:textAlignment w:val="baseline"/>
        <w:rPr>
          <w:rFonts w:eastAsia="Times New Roman"/>
          <w:color w:val="000000"/>
          <w:spacing w:val="2"/>
          <w:sz w:val="23"/>
        </w:rPr>
      </w:pPr>
    </w:p>
    <w:p w14:paraId="718916A7" w14:textId="3336E806" w:rsidR="008B7183" w:rsidRDefault="008B7183" w:rsidP="00E23501">
      <w:pPr>
        <w:tabs>
          <w:tab w:val="left" w:pos="450"/>
        </w:tabs>
        <w:adjustRightInd w:val="0"/>
        <w:textAlignment w:val="baseline"/>
        <w:rPr>
          <w:ins w:id="340" w:author="Lawrence, Barbara" w:date="2018-01-18T12:15:00Z"/>
          <w:rFonts w:eastAsia="Times New Roman"/>
          <w:color w:val="000000"/>
          <w:spacing w:val="2"/>
          <w:sz w:val="23"/>
        </w:rPr>
        <w:pPrChange w:id="341" w:author="Lawrence, Barbara" w:date="2018-01-18T12:15:00Z">
          <w:pPr>
            <w:tabs>
              <w:tab w:val="left" w:pos="450"/>
            </w:tabs>
            <w:adjustRightInd w:val="0"/>
            <w:spacing w:before="1"/>
            <w:textAlignment w:val="baseline"/>
          </w:pPr>
        </w:pPrChange>
      </w:pPr>
      <w:r>
        <w:rPr>
          <w:rFonts w:eastAsia="Times New Roman"/>
          <w:color w:val="000000"/>
          <w:spacing w:val="2"/>
          <w:sz w:val="23"/>
        </w:rPr>
        <w:t>5.3</w:t>
      </w:r>
      <w:r>
        <w:rPr>
          <w:rFonts w:eastAsia="Times New Roman"/>
          <w:color w:val="000000"/>
          <w:spacing w:val="2"/>
          <w:sz w:val="23"/>
        </w:rPr>
        <w:tab/>
        <w:t>Growth Models</w:t>
      </w:r>
    </w:p>
    <w:p w14:paraId="77F1DE85" w14:textId="4C9615B2" w:rsidR="00E23501" w:rsidRDefault="00E23501" w:rsidP="00E23501">
      <w:pPr>
        <w:tabs>
          <w:tab w:val="left" w:pos="450"/>
        </w:tabs>
        <w:adjustRightInd w:val="0"/>
        <w:textAlignment w:val="baseline"/>
        <w:rPr>
          <w:ins w:id="342" w:author="Lawrence, Barbara" w:date="2018-01-18T12:15:00Z"/>
          <w:rFonts w:eastAsia="Times New Roman"/>
          <w:color w:val="000000"/>
          <w:spacing w:val="2"/>
          <w:sz w:val="23"/>
        </w:rPr>
        <w:pPrChange w:id="343" w:author="Lawrence, Barbara" w:date="2018-01-18T12:15:00Z">
          <w:pPr>
            <w:tabs>
              <w:tab w:val="left" w:pos="450"/>
            </w:tabs>
            <w:adjustRightInd w:val="0"/>
            <w:spacing w:before="1"/>
            <w:textAlignment w:val="baseline"/>
          </w:pPr>
        </w:pPrChange>
      </w:pPr>
      <w:ins w:id="344" w:author="Lawrence, Barbara" w:date="2018-01-18T12:15:00Z">
        <w:r>
          <w:rPr>
            <w:rFonts w:eastAsia="Times New Roman"/>
            <w:color w:val="000000"/>
            <w:spacing w:val="2"/>
            <w:sz w:val="23"/>
          </w:rPr>
          <w:t>The simulation provides several options for depicting department size over time.  The user can select which option best matches</w:t>
        </w:r>
      </w:ins>
      <w:ins w:id="345" w:author="Lawrence, Barbara" w:date="2018-01-18T12:16:00Z">
        <w:r>
          <w:rPr>
            <w:rFonts w:eastAsia="Times New Roman"/>
            <w:color w:val="000000"/>
            <w:spacing w:val="2"/>
            <w:sz w:val="23"/>
          </w:rPr>
          <w:t xml:space="preserve"> the department’s</w:t>
        </w:r>
      </w:ins>
      <w:ins w:id="346" w:author="Lawrence, Barbara" w:date="2018-01-18T12:15:00Z">
        <w:r>
          <w:rPr>
            <w:rFonts w:eastAsia="Times New Roman"/>
            <w:color w:val="000000"/>
            <w:spacing w:val="2"/>
            <w:sz w:val="23"/>
          </w:rPr>
          <w:t xml:space="preserve"> past changes and future projections.</w:t>
        </w:r>
      </w:ins>
    </w:p>
    <w:p w14:paraId="1A64994A" w14:textId="77777777" w:rsidR="00E23501" w:rsidRPr="00417BA1" w:rsidRDefault="00E23501" w:rsidP="00E23501">
      <w:pPr>
        <w:tabs>
          <w:tab w:val="left" w:pos="450"/>
        </w:tabs>
        <w:adjustRightInd w:val="0"/>
        <w:textAlignment w:val="baseline"/>
        <w:rPr>
          <w:rFonts w:eastAsia="Times New Roman"/>
          <w:color w:val="000000"/>
          <w:spacing w:val="2"/>
          <w:sz w:val="23"/>
        </w:rPr>
        <w:pPrChange w:id="347" w:author="Lawrence, Barbara" w:date="2018-01-18T12:15:00Z">
          <w:pPr>
            <w:tabs>
              <w:tab w:val="left" w:pos="450"/>
            </w:tabs>
            <w:adjustRightInd w:val="0"/>
            <w:spacing w:before="1"/>
            <w:textAlignment w:val="baseline"/>
          </w:pPr>
        </w:pPrChange>
      </w:pPr>
    </w:p>
    <w:p w14:paraId="6FD011EF" w14:textId="4106B2B2" w:rsidR="009C073F" w:rsidRPr="008B7183" w:rsidRDefault="008B7183" w:rsidP="00E23501">
      <w:pPr>
        <w:adjustRightInd w:val="0"/>
        <w:textAlignment w:val="baseline"/>
        <w:rPr>
          <w:rFonts w:eastAsia="Times New Roman"/>
          <w:color w:val="000000"/>
          <w:spacing w:val="6"/>
          <w:sz w:val="23"/>
        </w:rPr>
        <w:pPrChange w:id="348" w:author="Lawrence, Barbara" w:date="2018-01-18T12:15:00Z">
          <w:pPr>
            <w:adjustRightInd w:val="0"/>
            <w:spacing w:before="329"/>
            <w:textAlignment w:val="baseline"/>
          </w:pPr>
        </w:pPrChange>
      </w:pPr>
      <w:r w:rsidRPr="008B7183">
        <w:rPr>
          <w:rFonts w:eastAsia="Times New Roman"/>
          <w:color w:val="000000"/>
          <w:spacing w:val="6"/>
          <w:sz w:val="23"/>
        </w:rPr>
        <w:t>5.3</w:t>
      </w:r>
      <w:r w:rsidR="003E3B43" w:rsidRPr="008B7183">
        <w:rPr>
          <w:rFonts w:eastAsia="Times New Roman"/>
          <w:color w:val="000000"/>
          <w:spacing w:val="6"/>
          <w:sz w:val="23"/>
        </w:rPr>
        <w:t xml:space="preserve">.1 No </w:t>
      </w:r>
      <w:del w:id="349" w:author="Lawrence, Barbara" w:date="2018-01-18T12:14:00Z">
        <w:r w:rsidR="003E3B43" w:rsidRPr="008B7183" w:rsidDel="00CD690F">
          <w:rPr>
            <w:rFonts w:eastAsia="Times New Roman"/>
            <w:color w:val="000000"/>
            <w:spacing w:val="6"/>
            <w:sz w:val="23"/>
          </w:rPr>
          <w:delText>Department Growth</w:delText>
        </w:r>
      </w:del>
      <w:ins w:id="350" w:author="Lawrence, Barbara" w:date="2018-01-18T12:14:00Z">
        <w:r w:rsidR="00CD690F">
          <w:rPr>
            <w:rFonts w:eastAsia="Times New Roman"/>
            <w:color w:val="000000"/>
            <w:spacing w:val="6"/>
            <w:sz w:val="23"/>
          </w:rPr>
          <w:t>Change</w:t>
        </w:r>
      </w:ins>
    </w:p>
    <w:p w14:paraId="1C4CFCAE" w14:textId="39BC9370" w:rsidR="009C073F" w:rsidRDefault="003E3B43" w:rsidP="00744845">
      <w:pPr>
        <w:adjustRightInd w:val="0"/>
        <w:textAlignment w:val="baseline"/>
        <w:rPr>
          <w:rFonts w:eastAsia="Times New Roman"/>
          <w:color w:val="000000"/>
          <w:sz w:val="24"/>
        </w:rPr>
      </w:pPr>
      <w:r>
        <w:rPr>
          <w:rFonts w:eastAsia="Times New Roman"/>
          <w:color w:val="000000"/>
          <w:sz w:val="24"/>
        </w:rPr>
        <w:t xml:space="preserve">As a </w:t>
      </w:r>
      <w:proofErr w:type="gramStart"/>
      <w:r>
        <w:rPr>
          <w:rFonts w:eastAsia="Times New Roman"/>
          <w:color w:val="000000"/>
          <w:sz w:val="24"/>
        </w:rPr>
        <w:t>baseline</w:t>
      </w:r>
      <w:proofErr w:type="gramEnd"/>
      <w:r>
        <w:rPr>
          <w:rFonts w:eastAsia="Times New Roman"/>
          <w:color w:val="000000"/>
          <w:sz w:val="24"/>
        </w:rPr>
        <w:t xml:space="preserve"> we include a version of the model that explicitly ignores changes in department target size over time. This model still </w:t>
      </w:r>
      <w:r w:rsidR="008B7183">
        <w:rPr>
          <w:rFonts w:eastAsia="Times New Roman"/>
          <w:color w:val="000000"/>
          <w:sz w:val="24"/>
        </w:rPr>
        <w:t>constrains</w:t>
      </w:r>
      <w:r>
        <w:rPr>
          <w:rFonts w:eastAsia="Times New Roman"/>
          <w:color w:val="000000"/>
          <w:sz w:val="24"/>
        </w:rPr>
        <w:t xml:space="preserve"> department variation within an upper and lower bound</w:t>
      </w:r>
      <w:r w:rsidR="008B7183">
        <w:rPr>
          <w:rFonts w:eastAsia="Times New Roman"/>
          <w:color w:val="000000"/>
          <w:sz w:val="24"/>
        </w:rPr>
        <w:t>ary</w:t>
      </w:r>
      <w:r>
        <w:rPr>
          <w:rFonts w:eastAsia="Times New Roman"/>
          <w:color w:val="000000"/>
          <w:sz w:val="24"/>
        </w:rPr>
        <w:t>, however there is (a) no explicit mechanism for changes in department target size nor (b) an explicit mechan</w:t>
      </w:r>
      <w:r w:rsidR="008B7183">
        <w:rPr>
          <w:rFonts w:eastAsia="Times New Roman"/>
          <w:color w:val="000000"/>
          <w:sz w:val="24"/>
        </w:rPr>
        <w:t>ism for changes in the department</w:t>
      </w:r>
      <w:r>
        <w:rPr>
          <w:rFonts w:eastAsia="Times New Roman"/>
          <w:color w:val="000000"/>
          <w:sz w:val="24"/>
        </w:rPr>
        <w:t xml:space="preserve"> upper and lower bound</w:t>
      </w:r>
      <w:r w:rsidR="00731BC6">
        <w:rPr>
          <w:rFonts w:eastAsia="Times New Roman"/>
          <w:color w:val="000000"/>
          <w:sz w:val="24"/>
        </w:rPr>
        <w:t>ary</w:t>
      </w:r>
      <w:r>
        <w:rPr>
          <w:rFonts w:eastAsia="Times New Roman"/>
          <w:color w:val="000000"/>
          <w:sz w:val="24"/>
        </w:rPr>
        <w:t>.</w:t>
      </w:r>
    </w:p>
    <w:p w14:paraId="5C85F6C0" w14:textId="77777777" w:rsidR="00B40F9E" w:rsidRPr="00EE5460" w:rsidRDefault="00B40F9E" w:rsidP="00744845">
      <w:pPr>
        <w:adjustRightInd w:val="0"/>
        <w:textAlignment w:val="baseline"/>
        <w:rPr>
          <w:rFonts w:eastAsia="Times New Roman"/>
          <w:color w:val="000000"/>
          <w:sz w:val="24"/>
          <w:szCs w:val="24"/>
        </w:rPr>
      </w:pPr>
    </w:p>
    <w:p w14:paraId="1A580C47" w14:textId="56F7A444" w:rsidR="00B40F9E" w:rsidRPr="00EE5460" w:rsidRDefault="00B40F9E" w:rsidP="00744845">
      <w:pPr>
        <w:adjustRightInd w:val="0"/>
        <w:textAlignment w:val="baseline"/>
        <w:rPr>
          <w:rFonts w:eastAsia="Times New Roman"/>
          <w:color w:val="000000"/>
          <w:sz w:val="24"/>
          <w:szCs w:val="24"/>
        </w:rPr>
      </w:pPr>
      <w:r w:rsidRPr="00EE5460">
        <w:rPr>
          <w:rFonts w:eastAsia="Times New Roman"/>
          <w:color w:val="000000"/>
          <w:sz w:val="24"/>
          <w:szCs w:val="24"/>
        </w:rPr>
        <w:t>The following is text from “notebook text 5.21.17.”</w:t>
      </w:r>
    </w:p>
    <w:p w14:paraId="692A8E1B" w14:textId="76B609D6" w:rsidR="00744845" w:rsidRDefault="00EE5460" w:rsidP="00744845">
      <w:pPr>
        <w:shd w:val="clear" w:color="auto" w:fill="FFFFFF"/>
        <w:rPr>
          <w:color w:val="000000"/>
          <w:sz w:val="24"/>
          <w:szCs w:val="24"/>
        </w:rPr>
      </w:pPr>
      <w:r>
        <w:rPr>
          <w:color w:val="000000"/>
          <w:sz w:val="24"/>
          <w:szCs w:val="24"/>
        </w:rPr>
        <w:t xml:space="preserve">START HERE.  </w:t>
      </w:r>
      <w:r w:rsidR="00744845" w:rsidRPr="00EE5460">
        <w:rPr>
          <w:color w:val="000000"/>
          <w:sz w:val="24"/>
          <w:szCs w:val="24"/>
        </w:rPr>
        <w:t>Every year, departments either lose and gain</w:t>
      </w:r>
      <w:r>
        <w:rPr>
          <w:color w:val="000000"/>
          <w:sz w:val="24"/>
          <w:szCs w:val="24"/>
        </w:rPr>
        <w:t xml:space="preserve"> faculty or stay the same size.  </w:t>
      </w:r>
      <w:r w:rsidR="00744845" w:rsidRPr="00EE5460">
        <w:rPr>
          <w:color w:val="000000"/>
          <w:sz w:val="24"/>
          <w:szCs w:val="24"/>
        </w:rPr>
        <w:t>In order to keep department size within a reasonable lower and upper boundary, adjustments are made after the mobility cascade and just before the end of the time step. This works as follows.</w:t>
      </w:r>
    </w:p>
    <w:p w14:paraId="46E8B922" w14:textId="77777777" w:rsidR="00EE5460" w:rsidRPr="00EE5460" w:rsidRDefault="00EE5460" w:rsidP="00744845">
      <w:pPr>
        <w:shd w:val="clear" w:color="auto" w:fill="FFFFFF"/>
        <w:rPr>
          <w:color w:val="000000"/>
          <w:sz w:val="24"/>
          <w:szCs w:val="24"/>
        </w:rPr>
      </w:pPr>
    </w:p>
    <w:p w14:paraId="209A8D09" w14:textId="21409D8C" w:rsidR="00744845" w:rsidRDefault="00744845" w:rsidP="00744845">
      <w:pPr>
        <w:shd w:val="clear" w:color="auto" w:fill="FFFFFF"/>
        <w:rPr>
          <w:color w:val="000000"/>
          <w:sz w:val="24"/>
          <w:szCs w:val="24"/>
        </w:rPr>
      </w:pPr>
      <w:r w:rsidRPr="00EE5460">
        <w:rPr>
          <w:color w:val="000000"/>
          <w:sz w:val="24"/>
          <w:szCs w:val="24"/>
        </w:rPr>
        <w:t>Step 1. The user sets an upper and lower boundary for department si</w:t>
      </w:r>
      <w:r w:rsidR="00EE5460">
        <w:rPr>
          <w:color w:val="000000"/>
          <w:sz w:val="24"/>
          <w:szCs w:val="24"/>
        </w:rPr>
        <w:t>ze.</w:t>
      </w:r>
    </w:p>
    <w:p w14:paraId="7B26F98D" w14:textId="77777777" w:rsidR="00EE5460" w:rsidRPr="00EE5460" w:rsidRDefault="00EE5460" w:rsidP="00744845">
      <w:pPr>
        <w:shd w:val="clear" w:color="auto" w:fill="FFFFFF"/>
        <w:rPr>
          <w:color w:val="000000"/>
          <w:sz w:val="24"/>
          <w:szCs w:val="24"/>
        </w:rPr>
      </w:pPr>
    </w:p>
    <w:p w14:paraId="642142F9" w14:textId="77777777" w:rsidR="00744845" w:rsidRDefault="00744845" w:rsidP="00744845">
      <w:pPr>
        <w:shd w:val="clear" w:color="auto" w:fill="FFFFFF"/>
        <w:rPr>
          <w:color w:val="000000"/>
          <w:sz w:val="24"/>
          <w:szCs w:val="24"/>
        </w:rPr>
      </w:pPr>
      <w:r w:rsidRPr="00EE5460">
        <w:rPr>
          <w:color w:val="000000"/>
          <w:sz w:val="24"/>
          <w:szCs w:val="24"/>
        </w:rPr>
        <w:t xml:space="preserve">Step 2. After the mobility cascade, the program assesses whether department size remains within the range defined by the user’s boundaries. If it does, the program stops and moves to the next time step. If it doesn’t, the program uses a stochastic process to make adjustments before moving to the next time step. If department size exceeds the upper boundary, all hiring ends until the numbers come down. </w:t>
      </w:r>
      <w:r w:rsidRPr="00C733E4">
        <w:rPr>
          <w:color w:val="FF0000"/>
          <w:sz w:val="24"/>
          <w:szCs w:val="24"/>
          <w:rPrChange w:id="351" w:author="Lawrence, Barbara" w:date="2018-01-18T12:12:00Z">
            <w:rPr>
              <w:color w:val="000000"/>
              <w:sz w:val="24"/>
              <w:szCs w:val="24"/>
            </w:rPr>
          </w:rPrChange>
        </w:rPr>
        <w:t>[I’VE FORGOTTEN. IS IT POSSIBLE FOR DEPARTMENT SIZE TO EXCEED THE UPPER BOUNDARY?]</w:t>
      </w:r>
      <w:r w:rsidRPr="00EE5460">
        <w:rPr>
          <w:color w:val="000000"/>
          <w:sz w:val="24"/>
          <w:szCs w:val="24"/>
        </w:rPr>
        <w:t xml:space="preserve"> If it decreases below the lower boundary, hiring and promotions are increased until the numbers return within range. Thus, the closer department size gets to its extreme values, the greater the pressure to revert towards the middle of the size boundaries.</w:t>
      </w:r>
    </w:p>
    <w:p w14:paraId="41675746" w14:textId="77777777" w:rsidR="00EE5460" w:rsidRPr="00EE5460" w:rsidRDefault="00EE5460" w:rsidP="00744845">
      <w:pPr>
        <w:shd w:val="clear" w:color="auto" w:fill="FFFFFF"/>
        <w:rPr>
          <w:color w:val="000000"/>
          <w:sz w:val="24"/>
          <w:szCs w:val="24"/>
        </w:rPr>
      </w:pPr>
    </w:p>
    <w:p w14:paraId="6B1326D7" w14:textId="77777777" w:rsidR="00744845" w:rsidRDefault="00744845" w:rsidP="00744845">
      <w:pPr>
        <w:shd w:val="clear" w:color="auto" w:fill="FFFFFF"/>
        <w:rPr>
          <w:color w:val="000000"/>
          <w:sz w:val="24"/>
          <w:szCs w:val="24"/>
        </w:rPr>
      </w:pPr>
      <w:r w:rsidRPr="00EE5460">
        <w:rPr>
          <w:color w:val="000000"/>
          <w:sz w:val="24"/>
          <w:szCs w:val="24"/>
        </w:rPr>
        <w:t>Step 3. When department size requires adjustment, the user specifies a maximum and minimum allowable yearly variation in faculty FTE. For example, the user might decide that as many as two or three faculty can be added or subtracted at the end of each time step. When expected attrition, hires and promotions leave department size outside its boundaries, these faculty FTE are used to bring it back within. </w:t>
      </w:r>
    </w:p>
    <w:p w14:paraId="348BF7D0" w14:textId="77777777" w:rsidR="00EE5460" w:rsidRPr="00EE5460" w:rsidRDefault="00EE5460" w:rsidP="00744845">
      <w:pPr>
        <w:shd w:val="clear" w:color="auto" w:fill="FFFFFF"/>
        <w:rPr>
          <w:color w:val="000000"/>
          <w:sz w:val="24"/>
          <w:szCs w:val="24"/>
        </w:rPr>
      </w:pPr>
    </w:p>
    <w:p w14:paraId="58C604E2" w14:textId="77777777" w:rsidR="00744845" w:rsidRDefault="00744845" w:rsidP="00744845">
      <w:pPr>
        <w:shd w:val="clear" w:color="auto" w:fill="FFFFFF"/>
        <w:rPr>
          <w:color w:val="000000"/>
          <w:sz w:val="24"/>
          <w:szCs w:val="24"/>
        </w:rPr>
      </w:pPr>
      <w:r w:rsidRPr="00EE5460">
        <w:rPr>
          <w:color w:val="000000"/>
          <w:sz w:val="24"/>
          <w:szCs w:val="24"/>
        </w:rPr>
        <w:t xml:space="preserve">For each addition or subtraction, the program randomly selects between three possible outcomes: add one FTE, subtract one FTE or make no changes, coded as (+1, -1, or 0). For instance, if the user specifies the maximum allowable change as 3 faculty, the program randomly chooses from the set (+1, -1, or 0) three times, once for each FTE, producing a maximum variation of +3 (+1+1+1) or -3 (-1-1-1). If the maximum allowable change is 2, the program randomly chooses from the set (+1, -1, or 0) two times, again, once for each FTE for a maximum variation of +2 </w:t>
      </w:r>
      <w:r w:rsidRPr="00EE5460">
        <w:rPr>
          <w:color w:val="000000"/>
          <w:sz w:val="24"/>
          <w:szCs w:val="24"/>
        </w:rPr>
        <w:lastRenderedPageBreak/>
        <w:t>(+1+1) or -2 (-1-1). Following these random choices, the sum of these values represents the total change in FTE that will be accommodated at the end of the time step.</w:t>
      </w:r>
    </w:p>
    <w:p w14:paraId="78AEC92A" w14:textId="77777777" w:rsidR="00EE5460" w:rsidRPr="00EE5460" w:rsidRDefault="00EE5460" w:rsidP="00744845">
      <w:pPr>
        <w:shd w:val="clear" w:color="auto" w:fill="FFFFFF"/>
        <w:rPr>
          <w:color w:val="000000"/>
          <w:sz w:val="24"/>
          <w:szCs w:val="24"/>
        </w:rPr>
      </w:pPr>
    </w:p>
    <w:p w14:paraId="3FB638D4" w14:textId="77777777" w:rsidR="00744845" w:rsidRDefault="00744845" w:rsidP="00744845">
      <w:pPr>
        <w:shd w:val="clear" w:color="auto" w:fill="FFFFFF"/>
        <w:rPr>
          <w:color w:val="000000"/>
          <w:sz w:val="24"/>
          <w:szCs w:val="24"/>
        </w:rPr>
      </w:pPr>
      <w:r w:rsidRPr="00EE5460">
        <w:rPr>
          <w:color w:val="000000"/>
          <w:sz w:val="24"/>
          <w:szCs w:val="24"/>
        </w:rPr>
        <w:t>Step 4. If department size plus this sum is within the department size range, the change is accepted. If it remains outside its range, the change is rejected. The random choice of (+1, -1, or 0) for each yearly allowable change is repeated until the sum of these changes keeps the department within range.</w:t>
      </w:r>
    </w:p>
    <w:p w14:paraId="69132CCF" w14:textId="77777777" w:rsidR="00EE5460" w:rsidRPr="00EE5460" w:rsidRDefault="00EE5460" w:rsidP="00744845">
      <w:pPr>
        <w:shd w:val="clear" w:color="auto" w:fill="FFFFFF"/>
        <w:rPr>
          <w:color w:val="000000"/>
          <w:sz w:val="24"/>
          <w:szCs w:val="24"/>
        </w:rPr>
      </w:pPr>
    </w:p>
    <w:p w14:paraId="4CAEF7FA" w14:textId="157B4B00" w:rsidR="00744845" w:rsidRPr="00EE5460" w:rsidRDefault="00744845" w:rsidP="00744845">
      <w:pPr>
        <w:shd w:val="clear" w:color="auto" w:fill="FFFFFF"/>
        <w:rPr>
          <w:color w:val="000000"/>
          <w:sz w:val="24"/>
          <w:szCs w:val="24"/>
        </w:rPr>
      </w:pPr>
      <w:r w:rsidRPr="00EE5460">
        <w:rPr>
          <w:color w:val="000000"/>
          <w:sz w:val="24"/>
          <w:szCs w:val="24"/>
        </w:rPr>
        <w:t xml:space="preserve">Note that if the department falls below its minimum size, the program automatically sets all allowable yearly changes to +1 to ensure that in the next time step, the department size will be above the lower boundary. </w:t>
      </w:r>
      <w:r w:rsidRPr="00C733E4">
        <w:rPr>
          <w:color w:val="FF0000"/>
          <w:sz w:val="24"/>
          <w:szCs w:val="24"/>
          <w:rPrChange w:id="352" w:author="Lawrence, Barbara" w:date="2018-01-18T12:12:00Z">
            <w:rPr>
              <w:color w:val="000000"/>
              <w:sz w:val="24"/>
              <w:szCs w:val="24"/>
            </w:rPr>
          </w:rPrChange>
        </w:rPr>
        <w:t>[I THOUGHT THAT IF THE DEPARTMENT DECLINES BELOW THE LOWER BOUNDARY, THE CODED OPTIONS WERE JUST REPEATED UNTIL THEY RETURNED WITHIN RANGE?</w:t>
      </w:r>
      <w:ins w:id="353" w:author="Lawrence, Barbara" w:date="2018-01-18T12:12:00Z">
        <w:r w:rsidR="00C733E4">
          <w:rPr>
            <w:color w:val="FF0000"/>
            <w:sz w:val="24"/>
            <w:szCs w:val="24"/>
          </w:rPr>
          <w:t xml:space="preserve">  AT LEAST FOR THE NO CHANGE OPTION</w:t>
        </w:r>
      </w:ins>
      <w:r w:rsidRPr="00C733E4">
        <w:rPr>
          <w:color w:val="FF0000"/>
          <w:sz w:val="24"/>
          <w:szCs w:val="24"/>
          <w:rPrChange w:id="354" w:author="Lawrence, Barbara" w:date="2018-01-18T12:12:00Z">
            <w:rPr>
              <w:color w:val="000000"/>
              <w:sz w:val="24"/>
              <w:szCs w:val="24"/>
            </w:rPr>
          </w:rPrChange>
        </w:rPr>
        <w:t>]</w:t>
      </w:r>
      <w:r w:rsidRPr="00EE5460">
        <w:rPr>
          <w:color w:val="000000"/>
          <w:sz w:val="24"/>
          <w:szCs w:val="24"/>
        </w:rPr>
        <w:t xml:space="preserve"> Similarly, if the department exceeds the its maximum size at the end of a simulation time step, the program automatically sets the selected number of unexpected changes to 0. This ensures that the department will not continue to grow beyond its upper boundary in subsequent </w:t>
      </w:r>
      <w:proofErr w:type="spellStart"/>
      <w:r w:rsidRPr="00EE5460">
        <w:rPr>
          <w:color w:val="000000"/>
          <w:sz w:val="24"/>
          <w:szCs w:val="24"/>
        </w:rPr>
        <w:t>timesteps</w:t>
      </w:r>
      <w:proofErr w:type="spellEnd"/>
      <w:r w:rsidRPr="00EE5460">
        <w:rPr>
          <w:color w:val="000000"/>
          <w:sz w:val="24"/>
          <w:szCs w:val="24"/>
        </w:rPr>
        <w:t>. [THIS DOESN’T OCCUR UNLESS THE TOTAL NUMBER OF VACANCIES EXCEEDS THE YEARLY ALLOWABLE CHANGE?]</w:t>
      </w:r>
    </w:p>
    <w:p w14:paraId="016C1690" w14:textId="77777777" w:rsidR="00744845" w:rsidRPr="00EE5460" w:rsidRDefault="00744845" w:rsidP="00744845">
      <w:pPr>
        <w:shd w:val="clear" w:color="auto" w:fill="FFFFFF"/>
        <w:rPr>
          <w:color w:val="000000"/>
          <w:sz w:val="24"/>
          <w:szCs w:val="24"/>
        </w:rPr>
      </w:pPr>
    </w:p>
    <w:p w14:paraId="6F6C1F4A" w14:textId="77777777" w:rsidR="00744845" w:rsidRPr="00EE5460" w:rsidRDefault="00744845" w:rsidP="00744845">
      <w:pPr>
        <w:shd w:val="clear" w:color="auto" w:fill="FFFFFF"/>
        <w:rPr>
          <w:color w:val="000000"/>
          <w:sz w:val="24"/>
          <w:szCs w:val="24"/>
        </w:rPr>
      </w:pPr>
      <w:r w:rsidRPr="00EE5460">
        <w:rPr>
          <w:color w:val="000000"/>
          <w:sz w:val="24"/>
          <w:szCs w:val="24"/>
        </w:rPr>
        <w:t>[</w:t>
      </w:r>
      <w:r w:rsidRPr="00EE5460">
        <w:rPr>
          <w:b/>
          <w:bCs/>
          <w:color w:val="000000"/>
          <w:sz w:val="24"/>
          <w:szCs w:val="24"/>
        </w:rPr>
        <w:t>KRISHNA DO THIS</w:t>
      </w:r>
      <w:r w:rsidRPr="00EE5460">
        <w:rPr>
          <w:color w:val="000000"/>
          <w:sz w:val="24"/>
          <w:szCs w:val="24"/>
        </w:rPr>
        <w:t>]</w:t>
      </w:r>
    </w:p>
    <w:p w14:paraId="21F9422F" w14:textId="77777777" w:rsidR="00744845" w:rsidRPr="00EE5460" w:rsidRDefault="00744845" w:rsidP="00744845">
      <w:pPr>
        <w:shd w:val="clear" w:color="auto" w:fill="FFFFFF"/>
        <w:rPr>
          <w:color w:val="000000"/>
          <w:sz w:val="24"/>
          <w:szCs w:val="24"/>
        </w:rPr>
      </w:pPr>
      <w:r w:rsidRPr="00EE5460">
        <w:rPr>
          <w:color w:val="000000"/>
          <w:sz w:val="24"/>
          <w:szCs w:val="24"/>
        </w:rPr>
        <w:t>Step 5. After the yearly allowable changes are computed, summed and accepted, the FTE are randomly distributed across the three faculty levels—assistant, associate and full professor—each with a probability .33. If the FTE is added to assistant professors, it is designated as a hire. If it’s added to associate or full professors, it may be a promotion or a hire. [IS THE PROBABILITY AN ASSOCIATE OR FULL PROFESSOR ADDITION IS A PROMOTION OR A HIRE DECIDED BY A COIN FLIP?]</w:t>
      </w:r>
    </w:p>
    <w:p w14:paraId="28DD8522" w14:textId="77777777" w:rsidR="00D22AEA" w:rsidRPr="00EE5460" w:rsidRDefault="00D22AEA" w:rsidP="008B7183">
      <w:pPr>
        <w:adjustRightInd w:val="0"/>
        <w:textAlignment w:val="baseline"/>
        <w:rPr>
          <w:rFonts w:eastAsia="Times New Roman"/>
          <w:color w:val="000000"/>
          <w:sz w:val="24"/>
          <w:szCs w:val="24"/>
        </w:rPr>
      </w:pPr>
    </w:p>
    <w:p w14:paraId="5086669E" w14:textId="382EF5CE" w:rsidR="009C073F" w:rsidRPr="00EE5460" w:rsidRDefault="00D22AEA" w:rsidP="00D22AEA">
      <w:pPr>
        <w:adjustRightInd w:val="0"/>
        <w:textAlignment w:val="baseline"/>
        <w:rPr>
          <w:rFonts w:eastAsia="Times New Roman"/>
          <w:color w:val="000000"/>
          <w:spacing w:val="5"/>
          <w:sz w:val="24"/>
          <w:szCs w:val="24"/>
        </w:rPr>
      </w:pPr>
      <w:r w:rsidRPr="00EE5460">
        <w:rPr>
          <w:rFonts w:eastAsia="Times New Roman"/>
          <w:color w:val="000000"/>
          <w:spacing w:val="5"/>
          <w:sz w:val="24"/>
          <w:szCs w:val="24"/>
        </w:rPr>
        <w:t>5.3</w:t>
      </w:r>
      <w:r w:rsidR="003E3B43" w:rsidRPr="00EE5460">
        <w:rPr>
          <w:rFonts w:eastAsia="Times New Roman"/>
          <w:color w:val="000000"/>
          <w:spacing w:val="5"/>
          <w:sz w:val="24"/>
          <w:szCs w:val="24"/>
        </w:rPr>
        <w:t xml:space="preserve">.2 Linear </w:t>
      </w:r>
      <w:del w:id="355" w:author="Lawrence, Barbara" w:date="2018-01-18T12:17:00Z">
        <w:r w:rsidR="003E3B43" w:rsidRPr="00EE5460" w:rsidDel="00CD5B63">
          <w:rPr>
            <w:rFonts w:eastAsia="Times New Roman"/>
            <w:color w:val="000000"/>
            <w:spacing w:val="5"/>
            <w:sz w:val="24"/>
            <w:szCs w:val="24"/>
          </w:rPr>
          <w:delText>Growth</w:delText>
        </w:r>
      </w:del>
      <w:ins w:id="356" w:author="Lawrence, Barbara" w:date="2018-01-18T12:17:00Z">
        <w:r w:rsidR="00CD5B63">
          <w:rPr>
            <w:rFonts w:eastAsia="Times New Roman"/>
            <w:color w:val="000000"/>
            <w:spacing w:val="5"/>
            <w:sz w:val="24"/>
            <w:szCs w:val="24"/>
          </w:rPr>
          <w:t>Change</w:t>
        </w:r>
      </w:ins>
    </w:p>
    <w:p w14:paraId="2C5706CC" w14:textId="299E4903" w:rsidR="009C073F" w:rsidRPr="00EE5460" w:rsidRDefault="003E3B43" w:rsidP="00A16152">
      <w:pPr>
        <w:adjustRightInd w:val="0"/>
        <w:textAlignment w:val="baseline"/>
        <w:rPr>
          <w:rFonts w:eastAsia="Times New Roman"/>
          <w:color w:val="000000"/>
          <w:sz w:val="24"/>
          <w:szCs w:val="24"/>
        </w:rPr>
      </w:pPr>
      <w:r w:rsidRPr="00EE5460">
        <w:rPr>
          <w:rFonts w:eastAsia="Times New Roman"/>
          <w:color w:val="000000"/>
          <w:spacing w:val="-2"/>
          <w:sz w:val="24"/>
          <w:szCs w:val="24"/>
        </w:rPr>
        <w:t xml:space="preserve">The simplest model of growth is a </w:t>
      </w:r>
      <w:r w:rsidR="009B3C70" w:rsidRPr="00EE5460">
        <w:rPr>
          <w:rFonts w:eastAsia="Times New Roman"/>
          <w:color w:val="000000"/>
          <w:spacing w:val="-2"/>
          <w:sz w:val="24"/>
          <w:szCs w:val="24"/>
        </w:rPr>
        <w:t>fixed</w:t>
      </w:r>
      <w:r w:rsidRPr="00EE5460">
        <w:rPr>
          <w:rFonts w:eastAsia="Times New Roman"/>
          <w:color w:val="000000"/>
          <w:spacing w:val="-2"/>
          <w:sz w:val="24"/>
          <w:szCs w:val="24"/>
        </w:rPr>
        <w:t xml:space="preserve"> linear percentage change in the department size every year. Thus</w:t>
      </w:r>
      <w:r w:rsidR="009B3C70" w:rsidRPr="00EE5460">
        <w:rPr>
          <w:rFonts w:eastAsia="Times New Roman"/>
          <w:color w:val="000000"/>
          <w:spacing w:val="-2"/>
          <w:sz w:val="24"/>
          <w:szCs w:val="24"/>
        </w:rPr>
        <w:t>,</w:t>
      </w:r>
      <w:r w:rsidRPr="00EE5460">
        <w:rPr>
          <w:rFonts w:eastAsia="Times New Roman"/>
          <w:color w:val="000000"/>
          <w:spacing w:val="-2"/>
          <w:sz w:val="24"/>
          <w:szCs w:val="24"/>
        </w:rPr>
        <w:t xml:space="preserve"> the model allows department size to grow by a fixed rate--say 1%--each year</w:t>
      </w:r>
      <w:r w:rsidR="00EE01FA" w:rsidRPr="00EE5460">
        <w:rPr>
          <w:rFonts w:eastAsia="Times New Roman"/>
          <w:color w:val="000000"/>
          <w:sz w:val="24"/>
          <w:szCs w:val="24"/>
        </w:rPr>
        <w:t xml:space="preserve"> of </w:t>
      </w:r>
      <w:r w:rsidRPr="00EE5460">
        <w:rPr>
          <w:rFonts w:eastAsia="Times New Roman"/>
          <w:color w:val="000000"/>
          <w:sz w:val="24"/>
          <w:szCs w:val="24"/>
        </w:rPr>
        <w:t>the simulation. The upper and lower department size bound</w:t>
      </w:r>
      <w:r w:rsidR="00706171" w:rsidRPr="00EE5460">
        <w:rPr>
          <w:rFonts w:eastAsia="Times New Roman"/>
          <w:color w:val="000000"/>
          <w:sz w:val="24"/>
          <w:szCs w:val="24"/>
        </w:rPr>
        <w:t>ary</w:t>
      </w:r>
      <w:r w:rsidRPr="00EE5460">
        <w:rPr>
          <w:rFonts w:eastAsia="Times New Roman"/>
          <w:color w:val="000000"/>
          <w:sz w:val="24"/>
          <w:szCs w:val="24"/>
        </w:rPr>
        <w:t xml:space="preserve"> also increase by an equivalent amount each year.</w:t>
      </w:r>
    </w:p>
    <w:p w14:paraId="451C9123" w14:textId="77777777" w:rsidR="00E151A1" w:rsidRDefault="00E151A1" w:rsidP="00A16152">
      <w:pPr>
        <w:adjustRightInd w:val="0"/>
        <w:textAlignment w:val="baseline"/>
        <w:rPr>
          <w:rFonts w:eastAsia="Times New Roman"/>
          <w:color w:val="000000"/>
          <w:sz w:val="24"/>
          <w:szCs w:val="24"/>
        </w:rPr>
      </w:pPr>
    </w:p>
    <w:p w14:paraId="73F8D729" w14:textId="1AE2B651" w:rsidR="00E151A1" w:rsidRPr="00A16152" w:rsidRDefault="000B4C89" w:rsidP="00A16152">
      <w:pPr>
        <w:adjustRightInd w:val="0"/>
        <w:textAlignment w:val="baseline"/>
        <w:rPr>
          <w:rFonts w:eastAsia="Times New Roman"/>
          <w:color w:val="000000"/>
          <w:sz w:val="24"/>
          <w:szCs w:val="24"/>
        </w:rPr>
      </w:pPr>
      <w:r>
        <w:rPr>
          <w:rFonts w:eastAsia="Times New Roman"/>
          <w:color w:val="000000"/>
          <w:sz w:val="24"/>
          <w:szCs w:val="24"/>
        </w:rPr>
        <w:t>The simulation provides two options for the</w:t>
      </w:r>
      <w:r w:rsidR="009B3C70">
        <w:rPr>
          <w:rFonts w:eastAsia="Times New Roman"/>
          <w:color w:val="000000"/>
          <w:sz w:val="24"/>
          <w:szCs w:val="24"/>
        </w:rPr>
        <w:t xml:space="preserve"> </w:t>
      </w:r>
      <w:r w:rsidR="00A2202E">
        <w:rPr>
          <w:rFonts w:eastAsia="Times New Roman"/>
          <w:color w:val="000000"/>
          <w:sz w:val="24"/>
          <w:szCs w:val="24"/>
        </w:rPr>
        <w:t xml:space="preserve">fixed rate </w:t>
      </w:r>
      <w:r w:rsidR="009B3C70">
        <w:rPr>
          <w:rFonts w:eastAsia="Times New Roman"/>
          <w:color w:val="000000"/>
          <w:sz w:val="24"/>
          <w:szCs w:val="24"/>
        </w:rPr>
        <w:t xml:space="preserve">of </w:t>
      </w:r>
      <w:r w:rsidR="00A2202E">
        <w:rPr>
          <w:rFonts w:eastAsia="Times New Roman"/>
          <w:color w:val="000000"/>
          <w:sz w:val="24"/>
          <w:szCs w:val="24"/>
        </w:rPr>
        <w:t>linear growth</w:t>
      </w:r>
      <w:r>
        <w:rPr>
          <w:rFonts w:eastAsia="Times New Roman"/>
          <w:color w:val="000000"/>
          <w:sz w:val="24"/>
          <w:szCs w:val="24"/>
        </w:rPr>
        <w:t>, either</w:t>
      </w:r>
      <w:r w:rsidR="00A2202E">
        <w:rPr>
          <w:rFonts w:eastAsia="Times New Roman"/>
          <w:color w:val="000000"/>
          <w:sz w:val="24"/>
          <w:szCs w:val="24"/>
        </w:rPr>
        <w:t xml:space="preserve">:  </w:t>
      </w:r>
      <w:r w:rsidR="009B3C70">
        <w:rPr>
          <w:rFonts w:eastAsia="Times New Roman"/>
          <w:color w:val="000000"/>
          <w:sz w:val="24"/>
          <w:szCs w:val="24"/>
        </w:rPr>
        <w:t xml:space="preserve">1) the </w:t>
      </w:r>
      <w:r w:rsidR="00A2202E">
        <w:rPr>
          <w:rFonts w:eastAsia="Times New Roman"/>
          <w:color w:val="000000"/>
          <w:sz w:val="24"/>
          <w:szCs w:val="24"/>
        </w:rPr>
        <w:t xml:space="preserve">average change in department size across all years of data; </w:t>
      </w:r>
      <w:r>
        <w:rPr>
          <w:rFonts w:eastAsia="Times New Roman"/>
          <w:color w:val="000000"/>
          <w:sz w:val="24"/>
          <w:szCs w:val="24"/>
        </w:rPr>
        <w:t>or</w:t>
      </w:r>
      <w:r w:rsidR="00A2202E">
        <w:rPr>
          <w:rFonts w:eastAsia="Times New Roman"/>
          <w:color w:val="000000"/>
          <w:sz w:val="24"/>
          <w:szCs w:val="24"/>
        </w:rPr>
        <w:t xml:space="preserve"> </w:t>
      </w:r>
      <w:r w:rsidR="009B3C70">
        <w:rPr>
          <w:rFonts w:eastAsia="Times New Roman"/>
          <w:color w:val="000000"/>
          <w:sz w:val="24"/>
          <w:szCs w:val="24"/>
        </w:rPr>
        <w:t xml:space="preserve">2) the </w:t>
      </w:r>
      <w:r w:rsidR="00A2202E">
        <w:rPr>
          <w:rFonts w:eastAsia="Times New Roman"/>
          <w:color w:val="000000"/>
          <w:sz w:val="24"/>
          <w:szCs w:val="24"/>
        </w:rPr>
        <w:t xml:space="preserve">average change in department size using a moving average </w:t>
      </w:r>
      <w:r w:rsidR="009B3C70">
        <w:rPr>
          <w:rFonts w:eastAsia="Times New Roman"/>
          <w:color w:val="000000"/>
          <w:sz w:val="24"/>
          <w:szCs w:val="24"/>
        </w:rPr>
        <w:t xml:space="preserve">of two or three years </w:t>
      </w:r>
      <w:r w:rsidR="00A2202E">
        <w:rPr>
          <w:rFonts w:eastAsia="Times New Roman"/>
          <w:color w:val="000000"/>
          <w:sz w:val="24"/>
          <w:szCs w:val="24"/>
        </w:rPr>
        <w:t xml:space="preserve">across all years of data. </w:t>
      </w:r>
    </w:p>
    <w:p w14:paraId="2E5261E9" w14:textId="77777777" w:rsidR="00A16152" w:rsidRDefault="00A16152" w:rsidP="00EE5460">
      <w:pPr>
        <w:adjustRightInd w:val="0"/>
        <w:textAlignment w:val="baseline"/>
        <w:rPr>
          <w:rFonts w:eastAsia="Times New Roman"/>
          <w:color w:val="000000"/>
          <w:sz w:val="24"/>
          <w:szCs w:val="24"/>
        </w:rPr>
      </w:pPr>
    </w:p>
    <w:p w14:paraId="21AC9874" w14:textId="27CF953E" w:rsidR="009C073F" w:rsidRDefault="003E3B43" w:rsidP="00A16152">
      <w:pPr>
        <w:adjustRightInd w:val="0"/>
        <w:textAlignment w:val="baseline"/>
        <w:rPr>
          <w:rFonts w:eastAsia="Times New Roman"/>
          <w:color w:val="000000"/>
          <w:sz w:val="24"/>
          <w:szCs w:val="24"/>
        </w:rPr>
      </w:pPr>
      <w:r w:rsidRPr="00A16152">
        <w:rPr>
          <w:rFonts w:eastAsia="Times New Roman"/>
          <w:color w:val="000000"/>
          <w:sz w:val="24"/>
          <w:szCs w:val="24"/>
        </w:rPr>
        <w:t xml:space="preserve">While linear growth is a useful model, the department can only ever increase or decrease in size over the course of the simulation. </w:t>
      </w:r>
      <w:r w:rsidR="003F7D01">
        <w:rPr>
          <w:rFonts w:eastAsia="Times New Roman"/>
          <w:color w:val="000000"/>
          <w:sz w:val="24"/>
          <w:szCs w:val="24"/>
        </w:rPr>
        <w:t xml:space="preserve"> P</w:t>
      </w:r>
      <w:r w:rsidRPr="00A16152">
        <w:rPr>
          <w:rFonts w:eastAsia="Times New Roman"/>
          <w:color w:val="000000"/>
          <w:sz w:val="24"/>
          <w:szCs w:val="24"/>
        </w:rPr>
        <w:t xml:space="preserve">eriods of growth </w:t>
      </w:r>
      <w:r w:rsidR="003F7D01">
        <w:rPr>
          <w:rFonts w:eastAsia="Times New Roman"/>
          <w:color w:val="000000"/>
          <w:sz w:val="24"/>
          <w:szCs w:val="24"/>
        </w:rPr>
        <w:t xml:space="preserve">cannot be mixed in </w:t>
      </w:r>
      <w:r w:rsidRPr="00A16152">
        <w:rPr>
          <w:rFonts w:eastAsia="Times New Roman"/>
          <w:color w:val="000000"/>
          <w:sz w:val="24"/>
          <w:szCs w:val="24"/>
        </w:rPr>
        <w:t>with periods of decline.</w:t>
      </w:r>
    </w:p>
    <w:p w14:paraId="17A873D6" w14:textId="77777777" w:rsidR="008E4C6C" w:rsidDel="00CD5B63" w:rsidRDefault="008E4C6C" w:rsidP="00A16152">
      <w:pPr>
        <w:adjustRightInd w:val="0"/>
        <w:textAlignment w:val="baseline"/>
        <w:rPr>
          <w:del w:id="357" w:author="Lawrence, Barbara" w:date="2018-01-18T12:17:00Z"/>
          <w:rFonts w:eastAsia="Times New Roman"/>
          <w:color w:val="000000"/>
          <w:sz w:val="24"/>
          <w:szCs w:val="24"/>
        </w:rPr>
      </w:pPr>
    </w:p>
    <w:p w14:paraId="793C2EAA" w14:textId="3518AAD7" w:rsidR="00947C13" w:rsidRDefault="00947C13" w:rsidP="00A16152">
      <w:pPr>
        <w:adjustRightInd w:val="0"/>
        <w:textAlignment w:val="baseline"/>
        <w:rPr>
          <w:rFonts w:eastAsia="Times New Roman"/>
          <w:color w:val="000000"/>
          <w:sz w:val="24"/>
          <w:szCs w:val="24"/>
        </w:rPr>
      </w:pPr>
    </w:p>
    <w:p w14:paraId="5ED6B9F6" w14:textId="3489CB6A" w:rsidR="008E4C6C" w:rsidRDefault="00A2202E" w:rsidP="00A16152">
      <w:pPr>
        <w:adjustRightInd w:val="0"/>
        <w:textAlignment w:val="baseline"/>
        <w:rPr>
          <w:rFonts w:eastAsia="Times New Roman"/>
          <w:color w:val="000000"/>
          <w:sz w:val="24"/>
          <w:szCs w:val="24"/>
        </w:rPr>
      </w:pPr>
      <w:r>
        <w:rPr>
          <w:rFonts w:eastAsia="Times New Roman"/>
          <w:color w:val="000000"/>
          <w:sz w:val="24"/>
          <w:szCs w:val="24"/>
        </w:rPr>
        <w:t>5.3.3</w:t>
      </w:r>
      <w:r w:rsidR="00E151A1">
        <w:rPr>
          <w:rFonts w:eastAsia="Times New Roman"/>
          <w:color w:val="000000"/>
          <w:sz w:val="24"/>
          <w:szCs w:val="24"/>
        </w:rPr>
        <w:t xml:space="preserve"> </w:t>
      </w:r>
      <w:r w:rsidR="008E4C6C">
        <w:rPr>
          <w:rFonts w:eastAsia="Times New Roman"/>
          <w:color w:val="000000"/>
          <w:sz w:val="24"/>
          <w:szCs w:val="24"/>
        </w:rPr>
        <w:t xml:space="preserve">Chunks of N-year </w:t>
      </w:r>
      <w:del w:id="358" w:author="Lawrence, Barbara" w:date="2018-01-18T12:17:00Z">
        <w:r w:rsidR="008E4C6C" w:rsidDel="00CD5B63">
          <w:rPr>
            <w:rFonts w:eastAsia="Times New Roman"/>
            <w:color w:val="000000"/>
            <w:sz w:val="24"/>
            <w:szCs w:val="24"/>
          </w:rPr>
          <w:delText>growth</w:delText>
        </w:r>
      </w:del>
      <w:ins w:id="359" w:author="Lawrence, Barbara" w:date="2018-01-18T12:17:00Z">
        <w:r w:rsidR="00CD5B63">
          <w:rPr>
            <w:rFonts w:eastAsia="Times New Roman"/>
            <w:color w:val="000000"/>
            <w:sz w:val="24"/>
            <w:szCs w:val="24"/>
          </w:rPr>
          <w:t>change</w:t>
        </w:r>
      </w:ins>
    </w:p>
    <w:p w14:paraId="52AF1329" w14:textId="506EC8DC" w:rsidR="00E151A1" w:rsidRPr="00A16152" w:rsidRDefault="00E151A1" w:rsidP="00A16152">
      <w:pPr>
        <w:adjustRightInd w:val="0"/>
        <w:textAlignment w:val="baseline"/>
        <w:rPr>
          <w:rFonts w:eastAsia="Times New Roman"/>
          <w:color w:val="000000"/>
          <w:sz w:val="24"/>
          <w:szCs w:val="24"/>
        </w:rPr>
      </w:pPr>
    </w:p>
    <w:p w14:paraId="2982F499" w14:textId="77777777" w:rsidR="00A16152" w:rsidRDefault="00A16152" w:rsidP="00A16152">
      <w:pPr>
        <w:adjustRightInd w:val="0"/>
        <w:textAlignment w:val="baseline"/>
        <w:rPr>
          <w:rFonts w:eastAsia="Times New Roman"/>
          <w:color w:val="000000"/>
          <w:spacing w:val="9"/>
          <w:sz w:val="24"/>
          <w:szCs w:val="24"/>
        </w:rPr>
      </w:pPr>
    </w:p>
    <w:p w14:paraId="75615388" w14:textId="47FF657C" w:rsidR="009C073F" w:rsidRPr="00A16152" w:rsidRDefault="00A16152" w:rsidP="00A16152">
      <w:pPr>
        <w:adjustRightInd w:val="0"/>
        <w:textAlignment w:val="baseline"/>
        <w:rPr>
          <w:rFonts w:eastAsia="Times New Roman"/>
          <w:color w:val="000000"/>
          <w:spacing w:val="9"/>
          <w:sz w:val="24"/>
          <w:szCs w:val="24"/>
        </w:rPr>
      </w:pPr>
      <w:r w:rsidRPr="00A16152">
        <w:rPr>
          <w:rFonts w:eastAsia="Times New Roman"/>
          <w:color w:val="000000"/>
          <w:spacing w:val="9"/>
          <w:sz w:val="24"/>
          <w:szCs w:val="24"/>
        </w:rPr>
        <w:t>5.3</w:t>
      </w:r>
      <w:r w:rsidR="008E4C6C">
        <w:rPr>
          <w:rFonts w:eastAsia="Times New Roman"/>
          <w:color w:val="000000"/>
          <w:spacing w:val="9"/>
          <w:sz w:val="24"/>
          <w:szCs w:val="24"/>
        </w:rPr>
        <w:t>.4</w:t>
      </w:r>
      <w:r w:rsidR="00051086">
        <w:rPr>
          <w:rFonts w:eastAsia="Times New Roman"/>
          <w:color w:val="000000"/>
          <w:spacing w:val="9"/>
          <w:sz w:val="24"/>
          <w:szCs w:val="24"/>
        </w:rPr>
        <w:t xml:space="preserve"> </w:t>
      </w:r>
      <w:del w:id="360" w:author="Lawrence, Barbara" w:date="2018-01-18T12:17:00Z">
        <w:r w:rsidR="00051086" w:rsidDel="00455F96">
          <w:rPr>
            <w:rFonts w:eastAsia="Times New Roman"/>
            <w:color w:val="000000"/>
            <w:spacing w:val="9"/>
            <w:sz w:val="24"/>
            <w:szCs w:val="24"/>
          </w:rPr>
          <w:delText xml:space="preserve">Growth </w:delText>
        </w:r>
      </w:del>
      <w:ins w:id="361" w:author="Lawrence, Barbara" w:date="2018-01-18T12:17:00Z">
        <w:r w:rsidR="00455F96">
          <w:rPr>
            <w:rFonts w:eastAsia="Times New Roman"/>
            <w:color w:val="000000"/>
            <w:spacing w:val="9"/>
            <w:sz w:val="24"/>
            <w:szCs w:val="24"/>
          </w:rPr>
          <w:t>Change</w:t>
        </w:r>
        <w:r w:rsidR="00455F96">
          <w:rPr>
            <w:rFonts w:eastAsia="Times New Roman"/>
            <w:color w:val="000000"/>
            <w:spacing w:val="9"/>
            <w:sz w:val="24"/>
            <w:szCs w:val="24"/>
          </w:rPr>
          <w:t xml:space="preserve"> </w:t>
        </w:r>
      </w:ins>
      <w:r w:rsidR="00051086">
        <w:rPr>
          <w:rFonts w:eastAsia="Times New Roman"/>
          <w:color w:val="000000"/>
          <w:spacing w:val="9"/>
          <w:sz w:val="24"/>
          <w:szCs w:val="24"/>
        </w:rPr>
        <w:t xml:space="preserve">using </w:t>
      </w:r>
      <w:r w:rsidR="00947C13">
        <w:rPr>
          <w:rFonts w:eastAsia="Times New Roman"/>
          <w:color w:val="000000"/>
          <w:spacing w:val="9"/>
          <w:sz w:val="24"/>
          <w:szCs w:val="24"/>
        </w:rPr>
        <w:t>projections</w:t>
      </w:r>
    </w:p>
    <w:p w14:paraId="31CE8DDB" w14:textId="413CB264" w:rsidR="009C073F" w:rsidRPr="00A16152" w:rsidRDefault="003E3B43" w:rsidP="00947C13">
      <w:pPr>
        <w:adjustRightInd w:val="0"/>
        <w:textAlignment w:val="baseline"/>
        <w:rPr>
          <w:rFonts w:eastAsia="Times New Roman"/>
          <w:color w:val="000000"/>
          <w:spacing w:val="-1"/>
          <w:sz w:val="24"/>
          <w:szCs w:val="24"/>
        </w:rPr>
      </w:pPr>
      <w:r w:rsidRPr="00A16152">
        <w:rPr>
          <w:rFonts w:eastAsia="Times New Roman"/>
          <w:color w:val="000000"/>
          <w:spacing w:val="-1"/>
          <w:sz w:val="24"/>
          <w:szCs w:val="24"/>
        </w:rPr>
        <w:t xml:space="preserve">Finally, we include a model for </w:t>
      </w:r>
      <w:r w:rsidR="006639C7" w:rsidRPr="00A16152">
        <w:rPr>
          <w:rFonts w:eastAsia="Times New Roman"/>
          <w:color w:val="000000"/>
          <w:spacing w:val="-1"/>
          <w:sz w:val="24"/>
          <w:szCs w:val="24"/>
        </w:rPr>
        <w:t>projected</w:t>
      </w:r>
      <w:r w:rsidRPr="00A16152">
        <w:rPr>
          <w:rFonts w:eastAsia="Times New Roman"/>
          <w:color w:val="000000"/>
          <w:spacing w:val="-1"/>
          <w:sz w:val="24"/>
          <w:szCs w:val="24"/>
        </w:rPr>
        <w:t xml:space="preserve"> </w:t>
      </w:r>
      <w:del w:id="362" w:author="Lawrence, Barbara" w:date="2018-01-18T12:17:00Z">
        <w:r w:rsidRPr="00A16152" w:rsidDel="00264919">
          <w:rPr>
            <w:rFonts w:eastAsia="Times New Roman"/>
            <w:color w:val="000000"/>
            <w:spacing w:val="-1"/>
            <w:sz w:val="24"/>
            <w:szCs w:val="24"/>
          </w:rPr>
          <w:delText>growth</w:delText>
        </w:r>
      </w:del>
      <w:ins w:id="363" w:author="Lawrence, Barbara" w:date="2018-01-18T12:17:00Z">
        <w:r w:rsidR="00264919">
          <w:rPr>
            <w:rFonts w:eastAsia="Times New Roman"/>
            <w:color w:val="000000"/>
            <w:spacing w:val="-1"/>
            <w:sz w:val="24"/>
            <w:szCs w:val="24"/>
          </w:rPr>
          <w:t>change</w:t>
        </w:r>
      </w:ins>
      <w:r w:rsidRPr="00A16152">
        <w:rPr>
          <w:rFonts w:eastAsia="Times New Roman"/>
          <w:color w:val="000000"/>
          <w:spacing w:val="-1"/>
          <w:sz w:val="24"/>
          <w:szCs w:val="24"/>
        </w:rPr>
        <w:t xml:space="preserve">. The user enters a vector of department size target sizes. The number of years in the simulation duration is divided by the number of forecasts, </w:t>
      </w:r>
      <w:r w:rsidRPr="00A16152">
        <w:rPr>
          <w:rFonts w:eastAsia="Times New Roman"/>
          <w:color w:val="000000"/>
          <w:spacing w:val="-1"/>
          <w:sz w:val="24"/>
          <w:szCs w:val="24"/>
        </w:rPr>
        <w:lastRenderedPageBreak/>
        <w:t>which gives a sense of how many years each forecast spans. The model then annualizes a rate of change in the department size target to bring the actual department size in line with the forecast.</w:t>
      </w:r>
    </w:p>
    <w:p w14:paraId="67245C21" w14:textId="77777777" w:rsidR="001E1A73" w:rsidRDefault="001E1A73" w:rsidP="00947C13">
      <w:pPr>
        <w:adjustRightInd w:val="0"/>
        <w:textAlignment w:val="baseline"/>
        <w:rPr>
          <w:rFonts w:eastAsia="Times New Roman"/>
          <w:color w:val="000000"/>
          <w:spacing w:val="-1"/>
          <w:sz w:val="24"/>
        </w:rPr>
      </w:pPr>
    </w:p>
    <w:p w14:paraId="5C24D15D" w14:textId="6B5D44EC" w:rsidR="009C073F" w:rsidRDefault="003E3B43" w:rsidP="000B4C89">
      <w:pPr>
        <w:adjustRightInd w:val="0"/>
        <w:textAlignment w:val="baseline"/>
        <w:rPr>
          <w:rFonts w:eastAsia="Times New Roman"/>
          <w:color w:val="000000"/>
          <w:sz w:val="24"/>
        </w:rPr>
      </w:pPr>
      <w:r>
        <w:rPr>
          <w:rFonts w:eastAsia="Times New Roman"/>
          <w:color w:val="000000"/>
          <w:sz w:val="24"/>
        </w:rPr>
        <w:t xml:space="preserve">An example is useful in this instance. The user will specific three items: - The duration of the simulation: e.g. 20 years. - The initial department size: e.g. 100 professors </w:t>
      </w:r>
      <w:r w:rsidR="00EE01FA">
        <w:rPr>
          <w:rFonts w:eastAsia="Times New Roman"/>
          <w:color w:val="000000"/>
          <w:sz w:val="24"/>
        </w:rPr>
        <w:t> </w:t>
      </w:r>
      <w:r>
        <w:rPr>
          <w:rFonts w:eastAsia="Times New Roman"/>
          <w:color w:val="000000"/>
          <w:sz w:val="24"/>
        </w:rPr>
        <w:t xml:space="preserve"> The vector of forecasts: [100, 105, 115, 120]</w:t>
      </w:r>
    </w:p>
    <w:p w14:paraId="78EF4DC7" w14:textId="77777777" w:rsidR="001E1A73" w:rsidRDefault="001E1A73" w:rsidP="00063A2E">
      <w:pPr>
        <w:adjustRightInd w:val="0"/>
        <w:spacing w:before="1"/>
        <w:ind w:firstLine="288"/>
        <w:textAlignment w:val="baseline"/>
        <w:rPr>
          <w:rFonts w:eastAsia="Times New Roman"/>
          <w:color w:val="000000"/>
          <w:sz w:val="24"/>
        </w:rPr>
      </w:pPr>
    </w:p>
    <w:p w14:paraId="0B80CF94" w14:textId="77777777" w:rsidR="009C073F" w:rsidRDefault="003E3B43" w:rsidP="00063A2E">
      <w:pPr>
        <w:adjustRightInd w:val="0"/>
        <w:textAlignment w:val="baseline"/>
        <w:rPr>
          <w:rFonts w:eastAsia="Times New Roman"/>
          <w:color w:val="000000"/>
          <w:sz w:val="24"/>
        </w:rPr>
      </w:pPr>
      <w:r>
        <w:rPr>
          <w:rFonts w:eastAsia="Times New Roman"/>
          <w:color w:val="000000"/>
          <w:sz w:val="24"/>
        </w:rPr>
        <w:t>Since there are four forecasts, each forecast covers a span of 5 years or 20/4.</w:t>
      </w:r>
    </w:p>
    <w:p w14:paraId="0F87CBCC" w14:textId="77777777" w:rsidR="001E1A73" w:rsidRDefault="001E1A73" w:rsidP="00063A2E">
      <w:pPr>
        <w:adjustRightInd w:val="0"/>
        <w:textAlignment w:val="baseline"/>
        <w:rPr>
          <w:rFonts w:eastAsia="Times New Roman"/>
          <w:color w:val="000000"/>
          <w:sz w:val="24"/>
        </w:rPr>
      </w:pPr>
    </w:p>
    <w:p w14:paraId="67A81EBB" w14:textId="665CFDE7" w:rsidR="009C073F" w:rsidRDefault="003E3B43" w:rsidP="001E1A73">
      <w:pPr>
        <w:adjustRightInd w:val="0"/>
        <w:spacing w:before="9"/>
        <w:textAlignment w:val="baseline"/>
        <w:rPr>
          <w:rFonts w:eastAsia="Times New Roman"/>
          <w:color w:val="000000"/>
          <w:sz w:val="24"/>
        </w:rPr>
      </w:pPr>
      <w:r>
        <w:rPr>
          <w:rFonts w:eastAsia="Times New Roman"/>
          <w:color w:val="000000"/>
          <w:sz w:val="24"/>
        </w:rPr>
        <w:t xml:space="preserve">There is an open question about how quickly a new forecast is implemented by a department. Does hiring activity start immediately to fill a large target or is there a more gradual implementation of the new targets. It is difficult to </w:t>
      </w:r>
      <w:r>
        <w:rPr>
          <w:rFonts w:ascii="Courier New" w:eastAsia="Courier New" w:hAnsi="Courier New"/>
          <w:i/>
          <w:color w:val="000000"/>
          <w:sz w:val="21"/>
        </w:rPr>
        <w:t xml:space="preserve">ex ante </w:t>
      </w:r>
      <w:r>
        <w:rPr>
          <w:rFonts w:eastAsia="Times New Roman"/>
          <w:color w:val="000000"/>
          <w:sz w:val="24"/>
        </w:rPr>
        <w:t>assign a rule for how quickly forecasts are implemented as different departments may face different constraints. Hence models for both processes are included in the package.</w:t>
      </w:r>
    </w:p>
    <w:p w14:paraId="67A2185D" w14:textId="77777777" w:rsidR="001E1A73" w:rsidRDefault="001E1A73" w:rsidP="001E1A73">
      <w:pPr>
        <w:adjustRightInd w:val="0"/>
        <w:spacing w:before="9"/>
        <w:textAlignment w:val="baseline"/>
        <w:rPr>
          <w:rFonts w:eastAsia="Times New Roman"/>
          <w:color w:val="000000"/>
          <w:sz w:val="24"/>
        </w:rPr>
      </w:pPr>
    </w:p>
    <w:p w14:paraId="37AFCE17" w14:textId="77777777" w:rsidR="009C073F" w:rsidRDefault="003E3B43" w:rsidP="001E1A73">
      <w:pPr>
        <w:adjustRightInd w:val="0"/>
        <w:textAlignment w:val="baseline"/>
        <w:rPr>
          <w:rFonts w:eastAsia="Times New Roman"/>
          <w:color w:val="000000"/>
          <w:sz w:val="24"/>
        </w:rPr>
      </w:pPr>
      <w:r>
        <w:rPr>
          <w:rFonts w:eastAsia="Times New Roman"/>
          <w:color w:val="000000"/>
          <w:sz w:val="24"/>
        </w:rPr>
        <w:t>In the model version with immediate implementation of the forecast, the department target size will change immediately at the end of the current forecast period and at the start of the next one. Hence if the department size changes abruptly from one period to the next, there will be an immediate jump in the hiring at the start of the subsequent period.</w:t>
      </w:r>
    </w:p>
    <w:p w14:paraId="508D9E05" w14:textId="77777777" w:rsidR="001E1A73" w:rsidRDefault="001E1A73" w:rsidP="001E1A73">
      <w:pPr>
        <w:adjustRightInd w:val="0"/>
        <w:textAlignment w:val="baseline"/>
        <w:rPr>
          <w:rFonts w:eastAsia="Times New Roman"/>
          <w:color w:val="000000"/>
          <w:sz w:val="24"/>
        </w:rPr>
      </w:pPr>
    </w:p>
    <w:p w14:paraId="6E82203E" w14:textId="77777777" w:rsidR="009C073F" w:rsidRDefault="003E3B43" w:rsidP="002E48A4">
      <w:pPr>
        <w:adjustRightInd w:val="0"/>
        <w:textAlignment w:val="baseline"/>
        <w:rPr>
          <w:rFonts w:eastAsia="Times New Roman"/>
          <w:color w:val="000000"/>
          <w:sz w:val="24"/>
        </w:rPr>
        <w:pPrChange w:id="364" w:author="Lawrence, Barbara" w:date="2018-01-18T12:18:00Z">
          <w:pPr>
            <w:adjustRightInd w:val="0"/>
            <w:spacing w:before="2"/>
            <w:textAlignment w:val="baseline"/>
          </w:pPr>
        </w:pPrChange>
      </w:pPr>
      <w:r>
        <w:rPr>
          <w:rFonts w:eastAsia="Times New Roman"/>
          <w:color w:val="000000"/>
          <w:sz w:val="24"/>
        </w:rPr>
        <w:t>In the gradual version, the forecast adjusts hiring to reach the new department size by the middle of the forecast period.</w:t>
      </w:r>
    </w:p>
    <w:p w14:paraId="63F417C8" w14:textId="77777777" w:rsidR="001E1A73" w:rsidRDefault="001E1A73" w:rsidP="002E48A4">
      <w:pPr>
        <w:adjustRightInd w:val="0"/>
        <w:textAlignment w:val="baseline"/>
        <w:rPr>
          <w:rFonts w:eastAsia="Times New Roman"/>
          <w:color w:val="000000"/>
          <w:sz w:val="24"/>
        </w:rPr>
        <w:pPrChange w:id="365" w:author="Lawrence, Barbara" w:date="2018-01-18T12:18:00Z">
          <w:pPr>
            <w:adjustRightInd w:val="0"/>
            <w:spacing w:before="2"/>
            <w:textAlignment w:val="baseline"/>
          </w:pPr>
        </w:pPrChange>
      </w:pPr>
    </w:p>
    <w:p w14:paraId="111BED34" w14:textId="2755FB56" w:rsidR="009C073F" w:rsidRDefault="003E3B43" w:rsidP="002E48A4">
      <w:pPr>
        <w:adjustRightInd w:val="0"/>
        <w:textAlignment w:val="baseline"/>
        <w:rPr>
          <w:ins w:id="366" w:author="Lawrence, Barbara" w:date="2018-01-18T12:18:00Z"/>
          <w:rFonts w:eastAsia="Times New Roman"/>
          <w:color w:val="000000"/>
          <w:sz w:val="24"/>
        </w:rPr>
        <w:pPrChange w:id="367" w:author="Lawrence, Barbara" w:date="2018-01-18T12:18:00Z">
          <w:pPr>
            <w:adjustRightInd w:val="0"/>
            <w:spacing w:before="6"/>
            <w:textAlignment w:val="baseline"/>
          </w:pPr>
        </w:pPrChange>
      </w:pPr>
      <w:r>
        <w:rPr>
          <w:rFonts w:eastAsia="Times New Roman"/>
          <w:color w:val="000000"/>
          <w:sz w:val="24"/>
        </w:rPr>
        <w:t>Note that the two versions of the forecast model only differ in the case of department growth between forecast periods. The model does not change attrition rates, hence a decline in department size is controlled by the fixed attrition rate.</w:t>
      </w:r>
    </w:p>
    <w:p w14:paraId="68467F2D" w14:textId="77777777" w:rsidR="002E48A4" w:rsidRDefault="002E48A4" w:rsidP="002E48A4">
      <w:pPr>
        <w:adjustRightInd w:val="0"/>
        <w:textAlignment w:val="baseline"/>
        <w:rPr>
          <w:ins w:id="368" w:author="Lawrence, Barbara" w:date="2018-01-18T12:18:00Z"/>
          <w:rFonts w:eastAsia="Times New Roman"/>
          <w:color w:val="000000"/>
          <w:sz w:val="24"/>
        </w:rPr>
        <w:pPrChange w:id="369" w:author="Lawrence, Barbara" w:date="2018-01-18T12:18:00Z">
          <w:pPr>
            <w:adjustRightInd w:val="0"/>
            <w:spacing w:before="6"/>
            <w:textAlignment w:val="baseline"/>
          </w:pPr>
        </w:pPrChange>
      </w:pPr>
    </w:p>
    <w:p w14:paraId="7389BD95" w14:textId="77777777" w:rsidR="002E48A4" w:rsidRDefault="002E48A4" w:rsidP="002E48A4">
      <w:pPr>
        <w:adjustRightInd w:val="0"/>
        <w:textAlignment w:val="baseline"/>
        <w:rPr>
          <w:rFonts w:eastAsia="Times New Roman"/>
          <w:color w:val="000000"/>
          <w:sz w:val="24"/>
        </w:rPr>
        <w:pPrChange w:id="370" w:author="Lawrence, Barbara" w:date="2018-01-18T12:18:00Z">
          <w:pPr>
            <w:adjustRightInd w:val="0"/>
            <w:spacing w:before="6"/>
            <w:textAlignment w:val="baseline"/>
          </w:pPr>
        </w:pPrChange>
      </w:pPr>
    </w:p>
    <w:p w14:paraId="77678EF9" w14:textId="64F715AF" w:rsidR="009C073F" w:rsidRDefault="00083433" w:rsidP="002E48A4">
      <w:pPr>
        <w:adjustRightInd w:val="0"/>
        <w:textAlignment w:val="baseline"/>
        <w:rPr>
          <w:rFonts w:eastAsia="Times New Roman"/>
          <w:b/>
          <w:color w:val="000000"/>
          <w:spacing w:val="14"/>
          <w:sz w:val="25"/>
        </w:rPr>
        <w:pPrChange w:id="371" w:author="Lawrence, Barbara" w:date="2018-01-18T12:18:00Z">
          <w:pPr>
            <w:adjustRightInd w:val="0"/>
            <w:spacing w:before="323"/>
            <w:textAlignment w:val="baseline"/>
          </w:pPr>
        </w:pPrChange>
      </w:pPr>
      <w:r>
        <w:rPr>
          <w:rFonts w:eastAsia="Times New Roman"/>
          <w:b/>
          <w:color w:val="000000"/>
          <w:spacing w:val="14"/>
          <w:sz w:val="25"/>
        </w:rPr>
        <w:t>6</w:t>
      </w:r>
      <w:r w:rsidR="003E3B43">
        <w:rPr>
          <w:rFonts w:eastAsia="Times New Roman"/>
          <w:b/>
          <w:color w:val="000000"/>
          <w:spacing w:val="14"/>
          <w:sz w:val="25"/>
        </w:rPr>
        <w:t xml:space="preserve"> Simulation</w:t>
      </w:r>
      <w:r w:rsidR="009F3BE4">
        <w:rPr>
          <w:rFonts w:eastAsia="Times New Roman"/>
          <w:b/>
          <w:color w:val="000000"/>
          <w:spacing w:val="14"/>
          <w:sz w:val="25"/>
        </w:rPr>
        <w:t xml:space="preserve"> Output</w:t>
      </w:r>
    </w:p>
    <w:p w14:paraId="5AE4D14E" w14:textId="0A74D4BB" w:rsidR="009C073F" w:rsidRDefault="003E3B43" w:rsidP="002E48A4">
      <w:pPr>
        <w:adjustRightInd w:val="0"/>
        <w:textAlignment w:val="baseline"/>
        <w:rPr>
          <w:rFonts w:eastAsia="Times New Roman"/>
          <w:color w:val="000000"/>
          <w:sz w:val="24"/>
        </w:rPr>
        <w:pPrChange w:id="372" w:author="Lawrence, Barbara" w:date="2018-01-18T12:18:00Z">
          <w:pPr>
            <w:adjustRightInd w:val="0"/>
            <w:spacing w:before="162"/>
            <w:textAlignment w:val="baseline"/>
          </w:pPr>
        </w:pPrChange>
      </w:pPr>
      <w:r>
        <w:rPr>
          <w:rFonts w:eastAsia="Times New Roman"/>
          <w:color w:val="000000"/>
          <w:sz w:val="24"/>
        </w:rPr>
        <w:t>The simulation first execute</w:t>
      </w:r>
      <w:r w:rsidR="00131808">
        <w:rPr>
          <w:rFonts w:eastAsia="Times New Roman"/>
          <w:color w:val="000000"/>
          <w:sz w:val="24"/>
        </w:rPr>
        <w:t>s</w:t>
      </w:r>
      <w:r>
        <w:rPr>
          <w:rFonts w:eastAsia="Times New Roman"/>
          <w:color w:val="000000"/>
          <w:sz w:val="24"/>
        </w:rPr>
        <w:t xml:space="preserve"> attritions and promotions </w:t>
      </w:r>
      <w:r w:rsidR="00131808">
        <w:rPr>
          <w:rFonts w:eastAsia="Times New Roman"/>
          <w:color w:val="000000"/>
          <w:sz w:val="24"/>
        </w:rPr>
        <w:t>overall or by level</w:t>
      </w:r>
      <w:r>
        <w:rPr>
          <w:rFonts w:eastAsia="Times New Roman"/>
          <w:color w:val="000000"/>
          <w:sz w:val="24"/>
        </w:rPr>
        <w:t xml:space="preserve">, and then generate a set of hires at each level. These hires will be added to the department size numbers in the subsequent </w:t>
      </w:r>
      <w:r w:rsidR="002921B4">
        <w:rPr>
          <w:rFonts w:eastAsia="Times New Roman"/>
          <w:color w:val="000000"/>
          <w:sz w:val="24"/>
        </w:rPr>
        <w:t>transition</w:t>
      </w:r>
      <w:r>
        <w:rPr>
          <w:rFonts w:eastAsia="Times New Roman"/>
          <w:color w:val="000000"/>
          <w:sz w:val="24"/>
        </w:rPr>
        <w:t>.</w:t>
      </w:r>
    </w:p>
    <w:p w14:paraId="321CC84A" w14:textId="77777777" w:rsidR="00E549BE" w:rsidRDefault="00E549BE" w:rsidP="002E48A4">
      <w:pPr>
        <w:adjustRightInd w:val="0"/>
        <w:textAlignment w:val="baseline"/>
        <w:rPr>
          <w:rFonts w:eastAsia="Times New Roman"/>
          <w:color w:val="000000"/>
          <w:sz w:val="24"/>
        </w:rPr>
        <w:pPrChange w:id="373" w:author="Lawrence, Barbara" w:date="2018-01-18T12:18:00Z">
          <w:pPr>
            <w:adjustRightInd w:val="0"/>
            <w:textAlignment w:val="baseline"/>
          </w:pPr>
        </w:pPrChange>
      </w:pPr>
    </w:p>
    <w:p w14:paraId="2ABC4EE5" w14:textId="4B937602" w:rsidR="009C073F" w:rsidRDefault="003E3B43" w:rsidP="002E48A4">
      <w:pPr>
        <w:adjustRightInd w:val="0"/>
        <w:textAlignment w:val="baseline"/>
        <w:pPrChange w:id="374" w:author="Lawrence, Barbara" w:date="2018-01-18T12:18:00Z">
          <w:pPr>
            <w:adjustRightInd w:val="0"/>
            <w:textAlignment w:val="baseline"/>
          </w:pPr>
        </w:pPrChange>
      </w:pPr>
      <w:r>
        <w:rPr>
          <w:rFonts w:eastAsia="Times New Roman"/>
          <w:color w:val="000000"/>
          <w:sz w:val="24"/>
        </w:rPr>
        <w:t xml:space="preserve">This </w:t>
      </w:r>
      <w:r w:rsidR="00A13C7A">
        <w:rPr>
          <w:rFonts w:eastAsia="Times New Roman"/>
          <w:color w:val="000000"/>
          <w:sz w:val="24"/>
        </w:rPr>
        <w:t xml:space="preserve">number of years the </w:t>
      </w:r>
      <w:r>
        <w:rPr>
          <w:rFonts w:eastAsia="Times New Roman"/>
          <w:color w:val="000000"/>
          <w:sz w:val="24"/>
        </w:rPr>
        <w:t xml:space="preserve">simulation </w:t>
      </w:r>
      <w:r w:rsidR="00A13C7A">
        <w:rPr>
          <w:rFonts w:eastAsia="Times New Roman"/>
          <w:color w:val="000000"/>
          <w:sz w:val="24"/>
        </w:rPr>
        <w:t>runs is a user-defined parameter</w:t>
      </w:r>
      <w:r w:rsidR="001C3CBD" w:rsidRPr="00102DF3">
        <w:rPr>
          <w:sz w:val="24"/>
          <w:rPrChange w:id="375" w:author="Lawrence, Barbara" w:date="2018-01-18T12:18:00Z">
            <w:rPr/>
          </w:rPrChange>
        </w:rPr>
        <w:t>.</w:t>
      </w:r>
      <w:r w:rsidR="00A13C7A" w:rsidRPr="00102DF3">
        <w:rPr>
          <w:sz w:val="24"/>
          <w:rPrChange w:id="376" w:author="Lawrence, Barbara" w:date="2018-01-18T12:18:00Z">
            <w:rPr/>
          </w:rPrChange>
        </w:rPr>
        <w:t xml:space="preserve">  The default is twenty years.</w:t>
      </w:r>
    </w:p>
    <w:p w14:paraId="577F186F" w14:textId="77777777" w:rsidR="00837862" w:rsidRDefault="00837862" w:rsidP="002E48A4">
      <w:pPr>
        <w:adjustRightInd w:val="0"/>
        <w:textAlignment w:val="baseline"/>
        <w:pPrChange w:id="377" w:author="Lawrence, Barbara" w:date="2018-01-18T12:18:00Z">
          <w:pPr>
            <w:adjustRightInd w:val="0"/>
            <w:textAlignment w:val="baseline"/>
          </w:pPr>
        </w:pPrChange>
      </w:pPr>
    </w:p>
    <w:p w14:paraId="5F192EC7" w14:textId="6CBF799E" w:rsidR="00896B83" w:rsidRPr="001E1A73" w:rsidRDefault="00896B83" w:rsidP="002E48A4">
      <w:pPr>
        <w:adjustRightInd w:val="0"/>
        <w:textAlignment w:val="baseline"/>
        <w:rPr>
          <w:sz w:val="24"/>
        </w:rPr>
        <w:pPrChange w:id="378" w:author="Lawrence, Barbara" w:date="2018-01-18T12:18:00Z">
          <w:pPr>
            <w:adjustRightInd w:val="0"/>
            <w:textAlignment w:val="baseline"/>
          </w:pPr>
        </w:pPrChange>
      </w:pPr>
      <w:r w:rsidRPr="001E1A73">
        <w:rPr>
          <w:sz w:val="24"/>
        </w:rPr>
        <w:t>6.1</w:t>
      </w:r>
      <w:r w:rsidRPr="001E1A73">
        <w:rPr>
          <w:sz w:val="24"/>
        </w:rPr>
        <w:tab/>
      </w:r>
      <w:r w:rsidR="007149E5" w:rsidRPr="001E1A73">
        <w:rPr>
          <w:sz w:val="24"/>
        </w:rPr>
        <w:t>Instructions for plotting f</w:t>
      </w:r>
      <w:r w:rsidR="003E0C2D" w:rsidRPr="001E1A73">
        <w:rPr>
          <w:sz w:val="24"/>
        </w:rPr>
        <w:t>unctions</w:t>
      </w:r>
    </w:p>
    <w:p w14:paraId="0D5E72D2" w14:textId="7094B01F" w:rsidR="00F377DA" w:rsidRPr="001E1A73" w:rsidRDefault="007149E5" w:rsidP="002E48A4">
      <w:pPr>
        <w:adjustRightInd w:val="0"/>
        <w:textAlignment w:val="baseline"/>
        <w:rPr>
          <w:sz w:val="24"/>
        </w:rPr>
        <w:pPrChange w:id="379" w:author="Lawrence, Barbara" w:date="2018-01-18T12:18:00Z">
          <w:pPr>
            <w:adjustRightInd w:val="0"/>
            <w:textAlignment w:val="baseline"/>
          </w:pPr>
        </w:pPrChange>
      </w:pPr>
      <w:r w:rsidRPr="001E1A73">
        <w:rPr>
          <w:sz w:val="24"/>
        </w:rPr>
        <w:t>6.2</w:t>
      </w:r>
      <w:r w:rsidR="003300E2" w:rsidRPr="001E1A73">
        <w:rPr>
          <w:sz w:val="24"/>
        </w:rPr>
        <w:tab/>
      </w:r>
      <w:r w:rsidRPr="001E1A73">
        <w:rPr>
          <w:sz w:val="24"/>
        </w:rPr>
        <w:t xml:space="preserve">Creating </w:t>
      </w:r>
      <w:r w:rsidR="00837862" w:rsidRPr="001E1A73">
        <w:rPr>
          <w:sz w:val="24"/>
        </w:rPr>
        <w:t>.csv files</w:t>
      </w:r>
      <w:r w:rsidRPr="001E1A73">
        <w:rPr>
          <w:sz w:val="24"/>
        </w:rPr>
        <w:t xml:space="preserve"> of the results</w:t>
      </w:r>
    </w:p>
    <w:p w14:paraId="5524B65F" w14:textId="2FABE043" w:rsidR="003300E2" w:rsidRPr="001E1A73" w:rsidRDefault="00EE5D25" w:rsidP="00837862">
      <w:pPr>
        <w:adjustRightInd w:val="0"/>
        <w:textAlignment w:val="baseline"/>
        <w:rPr>
          <w:sz w:val="24"/>
        </w:rPr>
      </w:pPr>
      <w:r w:rsidRPr="001E1A73">
        <w:rPr>
          <w:sz w:val="24"/>
        </w:rPr>
        <w:t>6.3</w:t>
      </w:r>
      <w:r w:rsidR="003300E2" w:rsidRPr="001E1A73">
        <w:rPr>
          <w:sz w:val="24"/>
        </w:rPr>
        <w:tab/>
      </w:r>
      <w:r w:rsidR="007149E5" w:rsidRPr="001E1A73">
        <w:rPr>
          <w:sz w:val="24"/>
        </w:rPr>
        <w:t>Producing a p</w:t>
      </w:r>
      <w:r w:rsidR="003300E2" w:rsidRPr="001E1A73">
        <w:rPr>
          <w:sz w:val="24"/>
        </w:rPr>
        <w:t>rinted version</w:t>
      </w:r>
    </w:p>
    <w:p w14:paraId="0086D23E" w14:textId="46C0F639" w:rsidR="003300E2" w:rsidRPr="001E1A73" w:rsidRDefault="00EE5D25" w:rsidP="00837862">
      <w:pPr>
        <w:adjustRightInd w:val="0"/>
        <w:textAlignment w:val="baseline"/>
        <w:rPr>
          <w:sz w:val="24"/>
        </w:rPr>
      </w:pPr>
      <w:r w:rsidRPr="001E1A73">
        <w:rPr>
          <w:sz w:val="24"/>
        </w:rPr>
        <w:t>6.4</w:t>
      </w:r>
      <w:r w:rsidR="00896B83" w:rsidRPr="001E1A73">
        <w:rPr>
          <w:sz w:val="24"/>
        </w:rPr>
        <w:tab/>
        <w:t>Return</w:t>
      </w:r>
      <w:r w:rsidR="007149E5" w:rsidRPr="001E1A73">
        <w:rPr>
          <w:sz w:val="24"/>
        </w:rPr>
        <w:t>ing</w:t>
      </w:r>
      <w:r w:rsidR="00896B83" w:rsidRPr="001E1A73">
        <w:rPr>
          <w:sz w:val="24"/>
        </w:rPr>
        <w:t xml:space="preserve"> to </w:t>
      </w:r>
      <w:r w:rsidR="007149E5" w:rsidRPr="001E1A73">
        <w:rPr>
          <w:sz w:val="24"/>
        </w:rPr>
        <w:t>default</w:t>
      </w:r>
      <w:r w:rsidR="00896B83" w:rsidRPr="001E1A73">
        <w:rPr>
          <w:sz w:val="24"/>
        </w:rPr>
        <w:t xml:space="preserve"> parameters</w:t>
      </w:r>
    </w:p>
    <w:p w14:paraId="7365B428" w14:textId="77777777" w:rsidR="004455F4" w:rsidRPr="001E1A73" w:rsidRDefault="004455F4" w:rsidP="00837862">
      <w:pPr>
        <w:adjustRightInd w:val="0"/>
        <w:textAlignment w:val="baseline"/>
        <w:rPr>
          <w:sz w:val="24"/>
        </w:rPr>
      </w:pPr>
    </w:p>
    <w:p w14:paraId="3E736433" w14:textId="58135240" w:rsidR="004455F4" w:rsidRPr="003E0C2D" w:rsidRDefault="003E3B43" w:rsidP="00675DD0">
      <w:pPr>
        <w:tabs>
          <w:tab w:val="left" w:pos="540"/>
        </w:tabs>
        <w:rPr>
          <w:sz w:val="24"/>
          <w:szCs w:val="24"/>
        </w:rPr>
      </w:pPr>
      <w:r w:rsidRPr="003E0C2D">
        <w:rPr>
          <w:sz w:val="24"/>
          <w:szCs w:val="24"/>
        </w:rPr>
        <w:t>6.1</w:t>
      </w:r>
      <w:r w:rsidR="004455F4" w:rsidRPr="003E0C2D">
        <w:rPr>
          <w:sz w:val="24"/>
          <w:szCs w:val="24"/>
        </w:rPr>
        <w:t xml:space="preserve"> Instructions for </w:t>
      </w:r>
      <w:r w:rsidR="00EE5D25">
        <w:rPr>
          <w:sz w:val="24"/>
          <w:szCs w:val="24"/>
        </w:rPr>
        <w:t>p</w:t>
      </w:r>
      <w:r w:rsidR="004455F4" w:rsidRPr="003E0C2D">
        <w:rPr>
          <w:sz w:val="24"/>
          <w:szCs w:val="24"/>
        </w:rPr>
        <w:t xml:space="preserve">lotting </w:t>
      </w:r>
      <w:r w:rsidR="00EE5D25">
        <w:rPr>
          <w:sz w:val="24"/>
          <w:szCs w:val="24"/>
        </w:rPr>
        <w:t>f</w:t>
      </w:r>
      <w:r w:rsidR="004455F4" w:rsidRPr="003E0C2D">
        <w:rPr>
          <w:sz w:val="24"/>
          <w:szCs w:val="24"/>
        </w:rPr>
        <w:t>unctions</w:t>
      </w:r>
    </w:p>
    <w:p w14:paraId="5338001A" w14:textId="1ED9DCAC" w:rsidR="004455F4" w:rsidRPr="003E0C2D" w:rsidRDefault="004455F4" w:rsidP="004455F4">
      <w:pPr>
        <w:rPr>
          <w:sz w:val="24"/>
          <w:szCs w:val="24"/>
        </w:rPr>
      </w:pPr>
      <w:r w:rsidRPr="003E0C2D">
        <w:rPr>
          <w:sz w:val="24"/>
          <w:szCs w:val="24"/>
        </w:rPr>
        <w:t xml:space="preserve">This section lays out instructions for customizing the </w:t>
      </w:r>
      <w:r w:rsidR="00BB5B09">
        <w:rPr>
          <w:sz w:val="24"/>
          <w:szCs w:val="24"/>
        </w:rPr>
        <w:t>plots</w:t>
      </w:r>
      <w:r w:rsidRPr="003E0C2D">
        <w:rPr>
          <w:sz w:val="24"/>
          <w:szCs w:val="24"/>
        </w:rPr>
        <w:t xml:space="preserve"> displayed throughout </w:t>
      </w:r>
      <w:r w:rsidR="00BB5B09">
        <w:rPr>
          <w:sz w:val="24"/>
          <w:szCs w:val="24"/>
        </w:rPr>
        <w:t>the</w:t>
      </w:r>
      <w:r w:rsidRPr="003E0C2D">
        <w:rPr>
          <w:sz w:val="24"/>
          <w:szCs w:val="24"/>
        </w:rPr>
        <w:t xml:space="preserve"> notebook. The different types of charts are denoted by special tags at the top of the plot cell. The four plot types are denoted as:</w:t>
      </w:r>
    </w:p>
    <w:p w14:paraId="2668C9C7" w14:textId="77777777" w:rsidR="004455F4" w:rsidRPr="003E0C2D" w:rsidRDefault="004455F4" w:rsidP="004455F4">
      <w:pPr>
        <w:rPr>
          <w:sz w:val="24"/>
          <w:szCs w:val="24"/>
        </w:rPr>
      </w:pPr>
    </w:p>
    <w:p w14:paraId="1D119317" w14:textId="32341654" w:rsidR="004455F4" w:rsidRPr="003E0C2D" w:rsidRDefault="00675DD0" w:rsidP="0093709D">
      <w:pPr>
        <w:ind w:left="450" w:hanging="450"/>
        <w:rPr>
          <w:sz w:val="24"/>
          <w:szCs w:val="24"/>
        </w:rPr>
      </w:pPr>
      <w:r w:rsidRPr="003E0C2D">
        <w:rPr>
          <w:sz w:val="24"/>
          <w:szCs w:val="24"/>
        </w:rPr>
        <w:lastRenderedPageBreak/>
        <w:t>1.</w:t>
      </w:r>
      <w:r w:rsidRPr="003E0C2D">
        <w:rPr>
          <w:sz w:val="24"/>
          <w:szCs w:val="24"/>
        </w:rPr>
        <w:tab/>
      </w:r>
      <w:r w:rsidR="004455F4" w:rsidRPr="003E0C2D">
        <w:rPr>
          <w:sz w:val="24"/>
          <w:szCs w:val="24"/>
        </w:rPr>
        <w:t xml:space="preserve">`#&lt;overall&gt;`:  An overall chart displays the result of a department-wide summary statistic for a single model. </w:t>
      </w:r>
    </w:p>
    <w:p w14:paraId="46448AE2" w14:textId="735D540B" w:rsidR="004455F4" w:rsidRPr="003E0C2D" w:rsidRDefault="00675DD0" w:rsidP="0093709D">
      <w:pPr>
        <w:ind w:left="450" w:hanging="450"/>
        <w:rPr>
          <w:sz w:val="24"/>
          <w:szCs w:val="24"/>
        </w:rPr>
      </w:pPr>
      <w:r w:rsidRPr="003E0C2D">
        <w:rPr>
          <w:sz w:val="24"/>
          <w:szCs w:val="24"/>
        </w:rPr>
        <w:t>2.</w:t>
      </w:r>
      <w:r w:rsidRPr="003E0C2D">
        <w:rPr>
          <w:sz w:val="24"/>
          <w:szCs w:val="24"/>
        </w:rPr>
        <w:tab/>
      </w:r>
      <w:r w:rsidR="004455F4" w:rsidRPr="003E0C2D">
        <w:rPr>
          <w:sz w:val="24"/>
          <w:szCs w:val="24"/>
        </w:rPr>
        <w:t>`#&lt;</w:t>
      </w:r>
      <w:proofErr w:type="spellStart"/>
      <w:r w:rsidR="004455F4" w:rsidRPr="003E0C2D">
        <w:rPr>
          <w:sz w:val="24"/>
          <w:szCs w:val="24"/>
        </w:rPr>
        <w:t>bylevel</w:t>
      </w:r>
      <w:proofErr w:type="spellEnd"/>
      <w:r w:rsidR="004455F4" w:rsidRPr="003E0C2D">
        <w:rPr>
          <w:sz w:val="24"/>
          <w:szCs w:val="24"/>
        </w:rPr>
        <w:t xml:space="preserve">&gt;`:  A </w:t>
      </w:r>
      <w:proofErr w:type="spellStart"/>
      <w:r w:rsidR="004455F4" w:rsidRPr="003E0C2D">
        <w:rPr>
          <w:sz w:val="24"/>
          <w:szCs w:val="24"/>
        </w:rPr>
        <w:t>bylevel</w:t>
      </w:r>
      <w:proofErr w:type="spellEnd"/>
      <w:r w:rsidR="004455F4" w:rsidRPr="003E0C2D">
        <w:rPr>
          <w:sz w:val="24"/>
          <w:szCs w:val="24"/>
        </w:rPr>
        <w:t xml:space="preserve"> chart displays the results of a single summary statistic for </w:t>
      </w:r>
      <w:proofErr w:type="spellStart"/>
      <w:proofErr w:type="gramStart"/>
      <w:r w:rsidR="004455F4" w:rsidRPr="003E0C2D">
        <w:rPr>
          <w:sz w:val="24"/>
          <w:szCs w:val="24"/>
        </w:rPr>
        <w:t>a</w:t>
      </w:r>
      <w:proofErr w:type="spellEnd"/>
      <w:r w:rsidR="004455F4" w:rsidRPr="003E0C2D">
        <w:rPr>
          <w:sz w:val="24"/>
          <w:szCs w:val="24"/>
        </w:rPr>
        <w:t xml:space="preserve"> each</w:t>
      </w:r>
      <w:proofErr w:type="gramEnd"/>
      <w:r w:rsidR="004455F4" w:rsidRPr="003E0C2D">
        <w:rPr>
          <w:sz w:val="24"/>
          <w:szCs w:val="24"/>
        </w:rPr>
        <w:t xml:space="preserve"> professor-level of a single model.</w:t>
      </w:r>
    </w:p>
    <w:p w14:paraId="4E90DC6A" w14:textId="5E6E29EF" w:rsidR="004455F4" w:rsidRPr="003E0C2D" w:rsidRDefault="00675DD0" w:rsidP="0093709D">
      <w:pPr>
        <w:ind w:left="450" w:hanging="450"/>
        <w:rPr>
          <w:sz w:val="24"/>
          <w:szCs w:val="24"/>
        </w:rPr>
      </w:pPr>
      <w:r w:rsidRPr="003E0C2D">
        <w:rPr>
          <w:sz w:val="24"/>
          <w:szCs w:val="24"/>
        </w:rPr>
        <w:t>3.</w:t>
      </w:r>
      <w:r w:rsidRPr="003E0C2D">
        <w:rPr>
          <w:sz w:val="24"/>
          <w:szCs w:val="24"/>
        </w:rPr>
        <w:tab/>
      </w:r>
      <w:r w:rsidR="004455F4" w:rsidRPr="003E0C2D">
        <w:rPr>
          <w:sz w:val="24"/>
          <w:szCs w:val="24"/>
        </w:rPr>
        <w:t>`#&lt;comparison-overall&gt;`:  A comparison-overall chart compares two or more models on one department-wide statistic.</w:t>
      </w:r>
    </w:p>
    <w:p w14:paraId="26649FF5" w14:textId="0AF62FF2" w:rsidR="004455F4" w:rsidRPr="003E0C2D" w:rsidRDefault="00675DD0" w:rsidP="0093709D">
      <w:pPr>
        <w:ind w:left="450" w:hanging="450"/>
        <w:rPr>
          <w:sz w:val="24"/>
          <w:szCs w:val="24"/>
        </w:rPr>
      </w:pPr>
      <w:r w:rsidRPr="003E0C2D">
        <w:rPr>
          <w:sz w:val="24"/>
          <w:szCs w:val="24"/>
        </w:rPr>
        <w:t>4,</w:t>
      </w:r>
      <w:r w:rsidRPr="003E0C2D">
        <w:rPr>
          <w:sz w:val="24"/>
          <w:szCs w:val="24"/>
        </w:rPr>
        <w:tab/>
      </w:r>
      <w:r w:rsidR="004455F4" w:rsidRPr="003E0C2D">
        <w:rPr>
          <w:sz w:val="24"/>
          <w:szCs w:val="24"/>
        </w:rPr>
        <w:t>`#&lt;comparison-</w:t>
      </w:r>
      <w:proofErr w:type="spellStart"/>
      <w:r w:rsidR="004455F4" w:rsidRPr="003E0C2D">
        <w:rPr>
          <w:sz w:val="24"/>
          <w:szCs w:val="24"/>
        </w:rPr>
        <w:t>bylevel</w:t>
      </w:r>
      <w:proofErr w:type="spellEnd"/>
      <w:r w:rsidR="004455F4" w:rsidRPr="003E0C2D">
        <w:rPr>
          <w:sz w:val="24"/>
          <w:szCs w:val="24"/>
        </w:rPr>
        <w:t>&gt;`:  A comparison-</w:t>
      </w:r>
      <w:proofErr w:type="spellStart"/>
      <w:r w:rsidR="004455F4" w:rsidRPr="003E0C2D">
        <w:rPr>
          <w:sz w:val="24"/>
          <w:szCs w:val="24"/>
        </w:rPr>
        <w:t>bylevel</w:t>
      </w:r>
      <w:proofErr w:type="spellEnd"/>
      <w:r w:rsidR="004455F4" w:rsidRPr="003E0C2D">
        <w:rPr>
          <w:sz w:val="24"/>
          <w:szCs w:val="24"/>
        </w:rPr>
        <w:t xml:space="preserve"> compares two or more models one a single professor-level statistic.</w:t>
      </w:r>
    </w:p>
    <w:p w14:paraId="7D593E7C" w14:textId="15968EA6" w:rsidR="004455F4" w:rsidRPr="003E0C2D" w:rsidRDefault="004455F4" w:rsidP="0093709D">
      <w:pPr>
        <w:ind w:left="450" w:hanging="450"/>
        <w:rPr>
          <w:sz w:val="24"/>
          <w:szCs w:val="24"/>
        </w:rPr>
      </w:pPr>
    </w:p>
    <w:p w14:paraId="63BF1BFF" w14:textId="77777777" w:rsidR="004455F4" w:rsidRPr="003E0C2D" w:rsidRDefault="004455F4" w:rsidP="0093709D">
      <w:pPr>
        <w:ind w:left="450" w:hanging="450"/>
        <w:rPr>
          <w:sz w:val="24"/>
          <w:szCs w:val="24"/>
        </w:rPr>
      </w:pPr>
      <w:r w:rsidRPr="003E0C2D">
        <w:rPr>
          <w:sz w:val="24"/>
          <w:szCs w:val="24"/>
        </w:rPr>
        <w:t>The chart tag is also augmented with an indication of which statistic is displayed in the chart. The common summary statistics are:</w:t>
      </w:r>
    </w:p>
    <w:p w14:paraId="218234E7" w14:textId="6FEEF2E1" w:rsidR="004455F4" w:rsidRPr="003E0C2D" w:rsidRDefault="00675DD0" w:rsidP="0093709D">
      <w:pPr>
        <w:ind w:left="450" w:hanging="450"/>
        <w:rPr>
          <w:sz w:val="24"/>
          <w:szCs w:val="24"/>
        </w:rPr>
      </w:pPr>
      <w:r w:rsidRPr="003E0C2D">
        <w:rPr>
          <w:sz w:val="24"/>
          <w:szCs w:val="24"/>
        </w:rPr>
        <w:t>5.</w:t>
      </w:r>
      <w:r w:rsidRPr="003E0C2D">
        <w:rPr>
          <w:sz w:val="24"/>
          <w:szCs w:val="24"/>
        </w:rPr>
        <w:tab/>
      </w:r>
      <w:proofErr w:type="spellStart"/>
      <w:r w:rsidR="004455F4" w:rsidRPr="003E0C2D">
        <w:rPr>
          <w:sz w:val="24"/>
          <w:szCs w:val="24"/>
        </w:rPr>
        <w:t>gender_proportion</w:t>
      </w:r>
      <w:proofErr w:type="spellEnd"/>
      <w:r w:rsidR="004455F4" w:rsidRPr="003E0C2D">
        <w:rPr>
          <w:sz w:val="24"/>
          <w:szCs w:val="24"/>
        </w:rPr>
        <w:t xml:space="preserve">: the </w:t>
      </w:r>
      <w:r w:rsidR="0093709D">
        <w:rPr>
          <w:sz w:val="24"/>
          <w:szCs w:val="24"/>
        </w:rPr>
        <w:t>proportion</w:t>
      </w:r>
      <w:r w:rsidR="004455F4" w:rsidRPr="003E0C2D">
        <w:rPr>
          <w:sz w:val="24"/>
          <w:szCs w:val="24"/>
        </w:rPr>
        <w:t xml:space="preserve"> of women in the department or </w:t>
      </w:r>
      <w:r w:rsidR="00E14A0F">
        <w:rPr>
          <w:sz w:val="24"/>
          <w:szCs w:val="24"/>
        </w:rPr>
        <w:t xml:space="preserve">in the department </w:t>
      </w:r>
      <w:r w:rsidR="004455F4" w:rsidRPr="003E0C2D">
        <w:rPr>
          <w:sz w:val="24"/>
          <w:szCs w:val="24"/>
        </w:rPr>
        <w:t xml:space="preserve">by level. </w:t>
      </w:r>
    </w:p>
    <w:p w14:paraId="1B344FC5" w14:textId="629E59C4" w:rsidR="004455F4" w:rsidRPr="003E0C2D" w:rsidRDefault="00675DD0" w:rsidP="0093709D">
      <w:pPr>
        <w:ind w:left="450" w:hanging="450"/>
        <w:rPr>
          <w:sz w:val="24"/>
          <w:szCs w:val="24"/>
        </w:rPr>
      </w:pPr>
      <w:r w:rsidRPr="003E0C2D">
        <w:rPr>
          <w:sz w:val="24"/>
          <w:szCs w:val="24"/>
        </w:rPr>
        <w:t>6.</w:t>
      </w:r>
      <w:r w:rsidR="004455F4" w:rsidRPr="003E0C2D">
        <w:rPr>
          <w:sz w:val="24"/>
          <w:szCs w:val="24"/>
        </w:rPr>
        <w:t xml:space="preserve"> </w:t>
      </w:r>
      <w:r w:rsidRPr="003E0C2D">
        <w:rPr>
          <w:sz w:val="24"/>
          <w:szCs w:val="24"/>
        </w:rPr>
        <w:tab/>
      </w:r>
      <w:proofErr w:type="spellStart"/>
      <w:r w:rsidR="004455F4" w:rsidRPr="003E0C2D">
        <w:rPr>
          <w:sz w:val="24"/>
          <w:szCs w:val="24"/>
        </w:rPr>
        <w:t>probability_proportion</w:t>
      </w:r>
      <w:proofErr w:type="spellEnd"/>
      <w:r w:rsidR="004455F4" w:rsidRPr="003E0C2D">
        <w:rPr>
          <w:sz w:val="24"/>
          <w:szCs w:val="24"/>
        </w:rPr>
        <w:t>: the probability that the department may achieve a target gender proportion in a given year</w:t>
      </w:r>
    </w:p>
    <w:p w14:paraId="40E507D7" w14:textId="1DBAFACA" w:rsidR="004455F4" w:rsidRPr="003E0C2D" w:rsidRDefault="00675DD0" w:rsidP="0093709D">
      <w:pPr>
        <w:ind w:left="450" w:hanging="450"/>
        <w:rPr>
          <w:sz w:val="24"/>
          <w:szCs w:val="24"/>
        </w:rPr>
      </w:pPr>
      <w:r w:rsidRPr="003E0C2D">
        <w:rPr>
          <w:sz w:val="24"/>
          <w:szCs w:val="24"/>
        </w:rPr>
        <w:t>7.</w:t>
      </w:r>
      <w:r w:rsidR="004455F4" w:rsidRPr="003E0C2D">
        <w:rPr>
          <w:sz w:val="24"/>
          <w:szCs w:val="24"/>
        </w:rPr>
        <w:t xml:space="preserve"> </w:t>
      </w:r>
      <w:r w:rsidRPr="003E0C2D">
        <w:rPr>
          <w:sz w:val="24"/>
          <w:szCs w:val="24"/>
        </w:rPr>
        <w:tab/>
      </w:r>
      <w:proofErr w:type="spellStart"/>
      <w:r w:rsidR="004455F4" w:rsidRPr="003E0C2D">
        <w:rPr>
          <w:sz w:val="24"/>
          <w:szCs w:val="24"/>
        </w:rPr>
        <w:t>unfilled_vacancies</w:t>
      </w:r>
      <w:proofErr w:type="spellEnd"/>
      <w:r w:rsidR="004455F4" w:rsidRPr="003E0C2D">
        <w:rPr>
          <w:sz w:val="24"/>
          <w:szCs w:val="24"/>
        </w:rPr>
        <w:t>: The number of unfilled vacancies remaining at the end of year, after all hiring and promotion activity is complete.</w:t>
      </w:r>
    </w:p>
    <w:p w14:paraId="6F1675F2" w14:textId="2A0538F5" w:rsidR="004455F4" w:rsidRPr="003E0C2D" w:rsidRDefault="00675DD0" w:rsidP="0093709D">
      <w:pPr>
        <w:ind w:left="450" w:hanging="450"/>
        <w:rPr>
          <w:sz w:val="24"/>
          <w:szCs w:val="24"/>
        </w:rPr>
      </w:pPr>
      <w:r w:rsidRPr="003E0C2D">
        <w:rPr>
          <w:sz w:val="24"/>
          <w:szCs w:val="24"/>
        </w:rPr>
        <w:t>9.</w:t>
      </w:r>
      <w:r w:rsidRPr="003E0C2D">
        <w:rPr>
          <w:sz w:val="24"/>
          <w:szCs w:val="24"/>
        </w:rPr>
        <w:tab/>
      </w:r>
      <w:proofErr w:type="spellStart"/>
      <w:r w:rsidR="004455F4" w:rsidRPr="003E0C2D">
        <w:rPr>
          <w:sz w:val="24"/>
          <w:szCs w:val="24"/>
        </w:rPr>
        <w:t>male_female_numbers</w:t>
      </w:r>
      <w:proofErr w:type="spellEnd"/>
      <w:r w:rsidR="004455F4" w:rsidRPr="003E0C2D">
        <w:rPr>
          <w:sz w:val="24"/>
          <w:szCs w:val="24"/>
        </w:rPr>
        <w:t>: The number of males and females in a department for a given year.</w:t>
      </w:r>
    </w:p>
    <w:p w14:paraId="4BB7AB0A" w14:textId="77777777" w:rsidR="004455F4" w:rsidRPr="003E0C2D" w:rsidRDefault="004455F4" w:rsidP="00675DD0">
      <w:pPr>
        <w:tabs>
          <w:tab w:val="left" w:pos="450"/>
        </w:tabs>
        <w:rPr>
          <w:sz w:val="24"/>
          <w:szCs w:val="24"/>
        </w:rPr>
      </w:pPr>
    </w:p>
    <w:p w14:paraId="60298EA6" w14:textId="77777777" w:rsidR="004455F4" w:rsidRPr="003E0C2D" w:rsidRDefault="004455F4" w:rsidP="00675DD0">
      <w:pPr>
        <w:tabs>
          <w:tab w:val="left" w:pos="450"/>
        </w:tabs>
        <w:rPr>
          <w:sz w:val="24"/>
          <w:szCs w:val="24"/>
        </w:rPr>
      </w:pPr>
    </w:p>
    <w:p w14:paraId="35526559" w14:textId="77777777" w:rsidR="004455F4" w:rsidRPr="003E0C2D" w:rsidRDefault="004455F4" w:rsidP="00675DD0">
      <w:pPr>
        <w:tabs>
          <w:tab w:val="left" w:pos="450"/>
        </w:tabs>
        <w:rPr>
          <w:sz w:val="24"/>
          <w:szCs w:val="24"/>
        </w:rPr>
      </w:pPr>
      <w:proofErr w:type="spellStart"/>
      <w:r w:rsidRPr="003E0C2D">
        <w:rPr>
          <w:sz w:val="24"/>
          <w:szCs w:val="24"/>
        </w:rPr>
        <w:t>plot_settings</w:t>
      </w:r>
      <w:proofErr w:type="spellEnd"/>
      <w:r w:rsidRPr="003E0C2D">
        <w:rPr>
          <w:sz w:val="24"/>
          <w:szCs w:val="24"/>
        </w:rPr>
        <w:t xml:space="preserve"> = {'</w:t>
      </w:r>
      <w:proofErr w:type="spellStart"/>
      <w:r w:rsidRPr="003E0C2D">
        <w:rPr>
          <w:sz w:val="24"/>
          <w:szCs w:val="24"/>
        </w:rPr>
        <w:t>plottype</w:t>
      </w:r>
      <w:proofErr w:type="spellEnd"/>
      <w:r w:rsidRPr="003E0C2D">
        <w:rPr>
          <w:sz w:val="24"/>
          <w:szCs w:val="24"/>
        </w:rPr>
        <w:t>': 'gender proportion',</w:t>
      </w:r>
    </w:p>
    <w:p w14:paraId="3506E884" w14:textId="72C6D446" w:rsidR="004455F4" w:rsidRPr="003E0C2D" w:rsidRDefault="00675DD0" w:rsidP="00675DD0">
      <w:pPr>
        <w:tabs>
          <w:tab w:val="left" w:pos="450"/>
        </w:tabs>
        <w:ind w:left="446" w:hanging="446"/>
        <w:outlineLvl w:val="0"/>
        <w:rPr>
          <w:sz w:val="24"/>
          <w:szCs w:val="24"/>
        </w:rPr>
      </w:pPr>
      <w:r w:rsidRPr="003E0C2D">
        <w:rPr>
          <w:sz w:val="24"/>
          <w:szCs w:val="24"/>
        </w:rPr>
        <w:tab/>
      </w:r>
      <w:r w:rsidR="004455F4" w:rsidRPr="003E0C2D">
        <w:rPr>
          <w:sz w:val="24"/>
          <w:szCs w:val="24"/>
        </w:rPr>
        <w:t>'</w:t>
      </w:r>
      <w:proofErr w:type="spellStart"/>
      <w:r w:rsidR="004455F4" w:rsidRPr="003E0C2D">
        <w:rPr>
          <w:sz w:val="24"/>
          <w:szCs w:val="24"/>
        </w:rPr>
        <w:t>number_of_runs</w:t>
      </w:r>
      <w:proofErr w:type="spellEnd"/>
      <w:r w:rsidR="004455F4" w:rsidRPr="003E0C2D">
        <w:rPr>
          <w:sz w:val="24"/>
          <w:szCs w:val="24"/>
        </w:rPr>
        <w:t>': 100, # number simulations to average over</w:t>
      </w:r>
    </w:p>
    <w:p w14:paraId="6512D9FB" w14:textId="59C2D5E1"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'target': 0.25, # target percentage of women in the department</w:t>
      </w:r>
    </w:p>
    <w:p w14:paraId="1F415DB5" w14:textId="24AABCF4"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'caption': 'The red line shows a goal of .25 women',</w:t>
      </w:r>
    </w:p>
    <w:p w14:paraId="29B4B555" w14:textId="451F9177" w:rsidR="004455F4" w:rsidRPr="003E0C2D" w:rsidRDefault="004455F4" w:rsidP="00675DD0">
      <w:pPr>
        <w:tabs>
          <w:tab w:val="left" w:pos="450"/>
        </w:tabs>
        <w:ind w:left="446" w:hanging="446"/>
        <w:rPr>
          <w:sz w:val="24"/>
          <w:szCs w:val="24"/>
        </w:rPr>
      </w:pPr>
    </w:p>
    <w:p w14:paraId="149D49C9" w14:textId="46584C76"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 Main plot settings</w:t>
      </w:r>
    </w:p>
    <w:p w14:paraId="71245791" w14:textId="1C242DD6"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xlabel</w:t>
      </w:r>
      <w:proofErr w:type="spellEnd"/>
      <w:r w:rsidR="004455F4" w:rsidRPr="003E0C2D">
        <w:rPr>
          <w:sz w:val="24"/>
          <w:szCs w:val="24"/>
        </w:rPr>
        <w:t>':'Years',</w:t>
      </w:r>
    </w:p>
    <w:p w14:paraId="1A4054AF" w14:textId="000BFDF6"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ylabel</w:t>
      </w:r>
      <w:proofErr w:type="spellEnd"/>
      <w:r w:rsidR="004455F4" w:rsidRPr="003E0C2D">
        <w:rPr>
          <w:sz w:val="24"/>
          <w:szCs w:val="24"/>
        </w:rPr>
        <w:t>': 'Proportion of Women Overall',</w:t>
      </w:r>
    </w:p>
    <w:p w14:paraId="30FD6C8E" w14:textId="7B73DFA7"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'title': 'Figure 4.1.1a:  Model 1 - Change in *Proportion* Women Overall',</w:t>
      </w:r>
    </w:p>
    <w:p w14:paraId="053A5928" w14:textId="73D94BDD"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line_width</w:t>
      </w:r>
      <w:proofErr w:type="spellEnd"/>
      <w:r w:rsidR="004455F4" w:rsidRPr="003E0C2D">
        <w:rPr>
          <w:sz w:val="24"/>
          <w:szCs w:val="24"/>
        </w:rPr>
        <w:t>': 2,</w:t>
      </w:r>
    </w:p>
    <w:p w14:paraId="2A7B17A5" w14:textId="2613A6FD"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xmin</w:t>
      </w:r>
      <w:proofErr w:type="spellEnd"/>
      <w:r w:rsidR="004455F4" w:rsidRPr="003E0C2D">
        <w:rPr>
          <w:sz w:val="24"/>
          <w:szCs w:val="24"/>
        </w:rPr>
        <w:t>': 0,</w:t>
      </w:r>
    </w:p>
    <w:p w14:paraId="4F46CCB0" w14:textId="45AD4E40"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ymin</w:t>
      </w:r>
      <w:proofErr w:type="spellEnd"/>
      <w:r w:rsidR="004455F4" w:rsidRPr="003E0C2D">
        <w:rPr>
          <w:sz w:val="24"/>
          <w:szCs w:val="24"/>
        </w:rPr>
        <w:t>': 0,</w:t>
      </w:r>
    </w:p>
    <w:p w14:paraId="6A275B2B" w14:textId="2185C4F1"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xmax</w:t>
      </w:r>
      <w:proofErr w:type="spellEnd"/>
      <w:r w:rsidR="004455F4" w:rsidRPr="003E0C2D">
        <w:rPr>
          <w:sz w:val="24"/>
          <w:szCs w:val="24"/>
        </w:rPr>
        <w:t>': 40,</w:t>
      </w:r>
    </w:p>
    <w:p w14:paraId="02E17BA8" w14:textId="0E0B86DE"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ymax</w:t>
      </w:r>
      <w:proofErr w:type="spellEnd"/>
      <w:r w:rsidR="004455F4" w:rsidRPr="003E0C2D">
        <w:rPr>
          <w:sz w:val="24"/>
          <w:szCs w:val="24"/>
        </w:rPr>
        <w:t>': 1.0,</w:t>
      </w:r>
    </w:p>
    <w:p w14:paraId="1F519940" w14:textId="53468C00"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'transparency': 0.25,</w:t>
      </w:r>
    </w:p>
    <w:p w14:paraId="1870EF17" w14:textId="42C24B4B"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marker_shape</w:t>
      </w:r>
      <w:proofErr w:type="spellEnd"/>
      <w:r w:rsidR="004455F4" w:rsidRPr="003E0C2D">
        <w:rPr>
          <w:sz w:val="24"/>
          <w:szCs w:val="24"/>
        </w:rPr>
        <w:t>': None,</w:t>
      </w:r>
    </w:p>
    <w:p w14:paraId="3F9110BC" w14:textId="598D7FFD"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linecolor</w:t>
      </w:r>
      <w:proofErr w:type="spellEnd"/>
      <w:r w:rsidR="004455F4" w:rsidRPr="003E0C2D">
        <w:rPr>
          <w:sz w:val="24"/>
          <w:szCs w:val="24"/>
        </w:rPr>
        <w:t>': 'green',</w:t>
      </w:r>
    </w:p>
    <w:p w14:paraId="3B3BCBCC" w14:textId="0D68256D"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model_legend_label</w:t>
      </w:r>
      <w:proofErr w:type="spellEnd"/>
      <w:r w:rsidR="004455F4" w:rsidRPr="003E0C2D">
        <w:rPr>
          <w:sz w:val="24"/>
          <w:szCs w:val="24"/>
        </w:rPr>
        <w:t>': 'Simulated Probability',</w:t>
      </w:r>
    </w:p>
    <w:p w14:paraId="0006203D" w14:textId="48F6BD5A"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legend_location</w:t>
      </w:r>
      <w:proofErr w:type="spellEnd"/>
      <w:r w:rsidR="004455F4" w:rsidRPr="003E0C2D">
        <w:rPr>
          <w:sz w:val="24"/>
          <w:szCs w:val="24"/>
        </w:rPr>
        <w:t>': 'upper right',</w:t>
      </w:r>
    </w:p>
    <w:p w14:paraId="060F7072" w14:textId="3CCAF173" w:rsidR="004455F4" w:rsidRPr="003E0C2D" w:rsidRDefault="004455F4" w:rsidP="00675DD0">
      <w:pPr>
        <w:tabs>
          <w:tab w:val="left" w:pos="450"/>
        </w:tabs>
        <w:ind w:left="446" w:hanging="446"/>
        <w:rPr>
          <w:sz w:val="24"/>
          <w:szCs w:val="24"/>
        </w:rPr>
      </w:pPr>
    </w:p>
    <w:p w14:paraId="1959864E" w14:textId="486090FF"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#Optional Parameters</w:t>
      </w:r>
    </w:p>
    <w:p w14:paraId="1A822B02" w14:textId="1E60E32D"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 xml:space="preserve">#Target value plot settings </w:t>
      </w:r>
    </w:p>
    <w:p w14:paraId="0EB8B6C0" w14:textId="7AB94F97"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target_plot</w:t>
      </w:r>
      <w:proofErr w:type="spellEnd"/>
      <w:r w:rsidR="004455F4" w:rsidRPr="003E0C2D">
        <w:rPr>
          <w:sz w:val="24"/>
          <w:szCs w:val="24"/>
        </w:rPr>
        <w:t>': True,</w:t>
      </w:r>
    </w:p>
    <w:p w14:paraId="5F47AEEC" w14:textId="5B17C806"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color_target</w:t>
      </w:r>
      <w:proofErr w:type="spellEnd"/>
      <w:r w:rsidR="004455F4" w:rsidRPr="003E0C2D">
        <w:rPr>
          <w:sz w:val="24"/>
          <w:szCs w:val="24"/>
        </w:rPr>
        <w:t>': 'red',</w:t>
      </w:r>
    </w:p>
    <w:p w14:paraId="5C0E6CD7" w14:textId="4575FE46"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color_percent_line</w:t>
      </w:r>
      <w:proofErr w:type="spellEnd"/>
      <w:r w:rsidR="004455F4" w:rsidRPr="003E0C2D">
        <w:rPr>
          <w:sz w:val="24"/>
          <w:szCs w:val="24"/>
        </w:rPr>
        <w:t>': 'red',</w:t>
      </w:r>
    </w:p>
    <w:p w14:paraId="30726B51" w14:textId="116F9433"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target_plot_line_style</w:t>
      </w:r>
      <w:proofErr w:type="spellEnd"/>
      <w:r w:rsidR="004455F4" w:rsidRPr="003E0C2D">
        <w:rPr>
          <w:sz w:val="24"/>
          <w:szCs w:val="24"/>
        </w:rPr>
        <w:t>': '--',</w:t>
      </w:r>
    </w:p>
    <w:p w14:paraId="308BDBE4" w14:textId="738B4218" w:rsidR="004455F4" w:rsidRPr="003E0C2D" w:rsidRDefault="00675DD0" w:rsidP="00675DD0">
      <w:pPr>
        <w:tabs>
          <w:tab w:val="left" w:pos="450"/>
        </w:tabs>
        <w:ind w:left="446" w:hanging="446"/>
        <w:rPr>
          <w:sz w:val="24"/>
          <w:szCs w:val="24"/>
        </w:rPr>
      </w:pPr>
      <w:r w:rsidRPr="003E0C2D">
        <w:rPr>
          <w:sz w:val="24"/>
          <w:szCs w:val="24"/>
        </w:rPr>
        <w:lastRenderedPageBreak/>
        <w:tab/>
      </w:r>
      <w:r w:rsidR="004455F4" w:rsidRPr="003E0C2D">
        <w:rPr>
          <w:sz w:val="24"/>
          <w:szCs w:val="24"/>
        </w:rPr>
        <w:t>'</w:t>
      </w:r>
      <w:proofErr w:type="spellStart"/>
      <w:r w:rsidR="004455F4" w:rsidRPr="003E0C2D">
        <w:rPr>
          <w:sz w:val="24"/>
          <w:szCs w:val="24"/>
        </w:rPr>
        <w:t>target_plot_linewidth</w:t>
      </w:r>
      <w:proofErr w:type="spellEnd"/>
      <w:r w:rsidR="004455F4" w:rsidRPr="003E0C2D">
        <w:rPr>
          <w:sz w:val="24"/>
          <w:szCs w:val="24"/>
        </w:rPr>
        <w:t>': 2,</w:t>
      </w:r>
    </w:p>
    <w:p w14:paraId="007F8F07" w14:textId="29434E34"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target_plot_legend_label</w:t>
      </w:r>
      <w:proofErr w:type="spellEnd"/>
      <w:r w:rsidR="004455F4" w:rsidRPr="003E0C2D">
        <w:rPr>
          <w:sz w:val="24"/>
          <w:szCs w:val="24"/>
        </w:rPr>
        <w:t>': 'Target',</w:t>
      </w:r>
    </w:p>
    <w:p w14:paraId="389EA0D0" w14:textId="77777777" w:rsidR="004455F4" w:rsidRPr="003E0C2D" w:rsidRDefault="004455F4" w:rsidP="00675DD0">
      <w:pPr>
        <w:tabs>
          <w:tab w:val="left" w:pos="450"/>
        </w:tabs>
        <w:ind w:left="446" w:hanging="446"/>
        <w:rPr>
          <w:sz w:val="24"/>
          <w:szCs w:val="24"/>
        </w:rPr>
      </w:pPr>
    </w:p>
    <w:p w14:paraId="388C17EB" w14:textId="45FF3CB0"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#Percent plot settings</w:t>
      </w:r>
    </w:p>
    <w:p w14:paraId="717E54D4" w14:textId="75FC7928"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percent_line_plot</w:t>
      </w:r>
      <w:proofErr w:type="spellEnd"/>
      <w:r w:rsidR="004455F4" w:rsidRPr="003E0C2D">
        <w:rPr>
          <w:sz w:val="24"/>
          <w:szCs w:val="24"/>
        </w:rPr>
        <w:t>': False,</w:t>
      </w:r>
    </w:p>
    <w:p w14:paraId="16894DA4" w14:textId="11B80C08"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percent_line_value</w:t>
      </w:r>
      <w:proofErr w:type="spellEnd"/>
      <w:r w:rsidR="004455F4" w:rsidRPr="003E0C2D">
        <w:rPr>
          <w:sz w:val="24"/>
          <w:szCs w:val="24"/>
        </w:rPr>
        <w:t>': 0.5,</w:t>
      </w:r>
    </w:p>
    <w:p w14:paraId="2C745389" w14:textId="3D813D16"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percent_line_style</w:t>
      </w:r>
      <w:proofErr w:type="spellEnd"/>
      <w:r w:rsidR="004455F4" w:rsidRPr="003E0C2D">
        <w:rPr>
          <w:sz w:val="24"/>
          <w:szCs w:val="24"/>
        </w:rPr>
        <w:t>': '-.',</w:t>
      </w:r>
    </w:p>
    <w:p w14:paraId="05B58923" w14:textId="0A1EB4AE"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percent_linewidth</w:t>
      </w:r>
      <w:proofErr w:type="spellEnd"/>
      <w:r w:rsidR="004455F4" w:rsidRPr="003E0C2D">
        <w:rPr>
          <w:sz w:val="24"/>
          <w:szCs w:val="24"/>
        </w:rPr>
        <w:t>': 2,</w:t>
      </w:r>
    </w:p>
    <w:p w14:paraId="205AB971" w14:textId="68F2A1A7"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percent_legend_label</w:t>
      </w:r>
      <w:proofErr w:type="spellEnd"/>
      <w:r w:rsidR="004455F4" w:rsidRPr="003E0C2D">
        <w:rPr>
          <w:sz w:val="24"/>
          <w:szCs w:val="24"/>
        </w:rPr>
        <w:t>': 'Reference Line',</w:t>
      </w:r>
    </w:p>
    <w:p w14:paraId="5388E098" w14:textId="3F306886" w:rsidR="004455F4" w:rsidRPr="003E0C2D" w:rsidRDefault="004455F4" w:rsidP="00675DD0">
      <w:pPr>
        <w:tabs>
          <w:tab w:val="left" w:pos="450"/>
        </w:tabs>
        <w:ind w:left="446" w:hanging="446"/>
        <w:rPr>
          <w:sz w:val="24"/>
          <w:szCs w:val="24"/>
        </w:rPr>
      </w:pPr>
    </w:p>
    <w:p w14:paraId="451CF811" w14:textId="4843BFDF"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#Male Female numbers plot settings</w:t>
      </w:r>
    </w:p>
    <w:p w14:paraId="03657DA5" w14:textId="1C0B9F13"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male_female_numbers_plot</w:t>
      </w:r>
      <w:proofErr w:type="spellEnd"/>
      <w:r w:rsidR="004455F4" w:rsidRPr="003E0C2D">
        <w:rPr>
          <w:sz w:val="24"/>
          <w:szCs w:val="24"/>
        </w:rPr>
        <w:t>': False,</w:t>
      </w:r>
    </w:p>
    <w:p w14:paraId="6791D1C5" w14:textId="7CFA20A5"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mf_male_color</w:t>
      </w:r>
      <w:proofErr w:type="spellEnd"/>
      <w:proofErr w:type="gramStart"/>
      <w:r w:rsidR="004455F4" w:rsidRPr="003E0C2D">
        <w:rPr>
          <w:sz w:val="24"/>
          <w:szCs w:val="24"/>
        </w:rPr>
        <w:t>' :</w:t>
      </w:r>
      <w:proofErr w:type="gramEnd"/>
      <w:r w:rsidR="004455F4" w:rsidRPr="003E0C2D">
        <w:rPr>
          <w:sz w:val="24"/>
          <w:szCs w:val="24"/>
        </w:rPr>
        <w:t xml:space="preserve"> 'black',</w:t>
      </w:r>
    </w:p>
    <w:p w14:paraId="6029608F" w14:textId="37E5378A"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mf_target_color</w:t>
      </w:r>
      <w:proofErr w:type="spellEnd"/>
      <w:proofErr w:type="gramStart"/>
      <w:r w:rsidR="004455F4" w:rsidRPr="003E0C2D">
        <w:rPr>
          <w:sz w:val="24"/>
          <w:szCs w:val="24"/>
        </w:rPr>
        <w:t>' :</w:t>
      </w:r>
      <w:proofErr w:type="gramEnd"/>
      <w:r w:rsidR="004455F4" w:rsidRPr="003E0C2D">
        <w:rPr>
          <w:sz w:val="24"/>
          <w:szCs w:val="24"/>
        </w:rPr>
        <w:t xml:space="preserve"> 'red',</w:t>
      </w:r>
    </w:p>
    <w:p w14:paraId="2E6A40AA" w14:textId="142E90F4"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mf_male_label</w:t>
      </w:r>
      <w:proofErr w:type="spellEnd"/>
      <w:proofErr w:type="gramStart"/>
      <w:r w:rsidR="004455F4" w:rsidRPr="003E0C2D">
        <w:rPr>
          <w:sz w:val="24"/>
          <w:szCs w:val="24"/>
        </w:rPr>
        <w:t>' :</w:t>
      </w:r>
      <w:proofErr w:type="gramEnd"/>
      <w:r w:rsidR="004455F4" w:rsidRPr="003E0C2D">
        <w:rPr>
          <w:sz w:val="24"/>
          <w:szCs w:val="24"/>
        </w:rPr>
        <w:t xml:space="preserve"> 'Male',</w:t>
      </w:r>
    </w:p>
    <w:p w14:paraId="3D3F971E" w14:textId="7691C1B0"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mf_target_label</w:t>
      </w:r>
      <w:proofErr w:type="spellEnd"/>
      <w:r w:rsidR="004455F4" w:rsidRPr="003E0C2D">
        <w:rPr>
          <w:sz w:val="24"/>
          <w:szCs w:val="24"/>
        </w:rPr>
        <w:t>': 'Target',</w:t>
      </w:r>
    </w:p>
    <w:p w14:paraId="4B95402D" w14:textId="7F8E4DDD"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mf_male_linestyle</w:t>
      </w:r>
      <w:proofErr w:type="spellEnd"/>
      <w:proofErr w:type="gramStart"/>
      <w:r w:rsidR="004455F4" w:rsidRPr="003E0C2D">
        <w:rPr>
          <w:sz w:val="24"/>
          <w:szCs w:val="24"/>
        </w:rPr>
        <w:t>' :</w:t>
      </w:r>
      <w:proofErr w:type="gramEnd"/>
      <w:r w:rsidR="004455F4" w:rsidRPr="003E0C2D">
        <w:rPr>
          <w:sz w:val="24"/>
          <w:szCs w:val="24"/>
        </w:rPr>
        <w:t xml:space="preserve"> '-',</w:t>
      </w:r>
    </w:p>
    <w:p w14:paraId="37CBD5DD" w14:textId="7886AF28"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mf_target_linestyle</w:t>
      </w:r>
      <w:proofErr w:type="spellEnd"/>
      <w:r w:rsidR="004455F4" w:rsidRPr="003E0C2D">
        <w:rPr>
          <w:sz w:val="24"/>
          <w:szCs w:val="24"/>
        </w:rPr>
        <w:t>': '-',</w:t>
      </w:r>
    </w:p>
    <w:p w14:paraId="21D85F1F" w14:textId="62E6DFF0"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mf_male_linewidth</w:t>
      </w:r>
      <w:proofErr w:type="spellEnd"/>
      <w:r w:rsidR="004455F4" w:rsidRPr="003E0C2D">
        <w:rPr>
          <w:sz w:val="24"/>
          <w:szCs w:val="24"/>
        </w:rPr>
        <w:t>' :2,</w:t>
      </w:r>
    </w:p>
    <w:p w14:paraId="04C5E7F4" w14:textId="396F5769"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roofErr w:type="spellStart"/>
      <w:r w:rsidR="004455F4" w:rsidRPr="003E0C2D">
        <w:rPr>
          <w:sz w:val="24"/>
          <w:szCs w:val="24"/>
        </w:rPr>
        <w:t>mf_target_linewidth</w:t>
      </w:r>
      <w:proofErr w:type="spellEnd"/>
      <w:proofErr w:type="gramStart"/>
      <w:r w:rsidR="004455F4" w:rsidRPr="003E0C2D">
        <w:rPr>
          <w:sz w:val="24"/>
          <w:szCs w:val="24"/>
        </w:rPr>
        <w:t>' :</w:t>
      </w:r>
      <w:proofErr w:type="gramEnd"/>
      <w:r w:rsidR="004455F4" w:rsidRPr="003E0C2D">
        <w:rPr>
          <w:sz w:val="24"/>
          <w:szCs w:val="24"/>
        </w:rPr>
        <w:t xml:space="preserve"> 2</w:t>
      </w:r>
    </w:p>
    <w:p w14:paraId="37603E41" w14:textId="7ADE7392" w:rsidR="004455F4" w:rsidRPr="003E0C2D" w:rsidRDefault="00675DD0" w:rsidP="00675DD0">
      <w:pPr>
        <w:tabs>
          <w:tab w:val="left" w:pos="450"/>
        </w:tabs>
        <w:ind w:left="446" w:hanging="446"/>
        <w:rPr>
          <w:sz w:val="24"/>
          <w:szCs w:val="24"/>
        </w:rPr>
      </w:pPr>
      <w:r w:rsidRPr="003E0C2D">
        <w:rPr>
          <w:sz w:val="24"/>
          <w:szCs w:val="24"/>
        </w:rPr>
        <w:tab/>
      </w:r>
      <w:r w:rsidR="004455F4" w:rsidRPr="003E0C2D">
        <w:rPr>
          <w:sz w:val="24"/>
          <w:szCs w:val="24"/>
        </w:rPr>
        <w:t>}</w:t>
      </w:r>
    </w:p>
    <w:p w14:paraId="02410973" w14:textId="77777777" w:rsidR="004455F4" w:rsidRPr="003E0C2D" w:rsidRDefault="004455F4" w:rsidP="00675DD0">
      <w:pPr>
        <w:tabs>
          <w:tab w:val="left" w:pos="450"/>
        </w:tabs>
        <w:ind w:left="446" w:hanging="446"/>
        <w:rPr>
          <w:sz w:val="24"/>
          <w:szCs w:val="24"/>
        </w:rPr>
      </w:pPr>
    </w:p>
    <w:p w14:paraId="67CEE025" w14:textId="6DDCDA34" w:rsidR="004455F4" w:rsidRPr="003E0C2D" w:rsidRDefault="004455F4" w:rsidP="00EE5D25">
      <w:pPr>
        <w:tabs>
          <w:tab w:val="left" w:pos="450"/>
        </w:tabs>
        <w:ind w:left="446" w:hanging="446"/>
        <w:rPr>
          <w:sz w:val="24"/>
          <w:szCs w:val="24"/>
        </w:rPr>
      </w:pPr>
      <w:proofErr w:type="spellStart"/>
      <w:proofErr w:type="gramStart"/>
      <w:r w:rsidRPr="003E0C2D">
        <w:rPr>
          <w:sz w:val="24"/>
          <w:szCs w:val="24"/>
        </w:rPr>
        <w:t>t.plot</w:t>
      </w:r>
      <w:proofErr w:type="gramEnd"/>
      <w:r w:rsidRPr="003E0C2D">
        <w:rPr>
          <w:sz w:val="24"/>
          <w:szCs w:val="24"/>
        </w:rPr>
        <w:t>_overall_chart</w:t>
      </w:r>
      <w:proofErr w:type="spellEnd"/>
      <w:r w:rsidRPr="003E0C2D">
        <w:rPr>
          <w:sz w:val="24"/>
          <w:szCs w:val="24"/>
        </w:rPr>
        <w:t>(**</w:t>
      </w:r>
      <w:proofErr w:type="spellStart"/>
      <w:r w:rsidRPr="003E0C2D">
        <w:rPr>
          <w:sz w:val="24"/>
          <w:szCs w:val="24"/>
        </w:rPr>
        <w:t>plot_settings</w:t>
      </w:r>
      <w:proofErr w:type="spellEnd"/>
      <w:r w:rsidRPr="003E0C2D">
        <w:rPr>
          <w:sz w:val="24"/>
          <w:szCs w:val="24"/>
        </w:rPr>
        <w:t>)</w:t>
      </w:r>
    </w:p>
    <w:p w14:paraId="5DED74BA" w14:textId="5D05D7B7" w:rsidR="00EE5D25" w:rsidRDefault="00EE5D25" w:rsidP="00EE5D25">
      <w:pPr>
        <w:adjustRightInd w:val="0"/>
        <w:textAlignment w:val="baseline"/>
      </w:pPr>
    </w:p>
    <w:p w14:paraId="15B9080A" w14:textId="77777777" w:rsidR="00EE5D25" w:rsidRDefault="00EE5D25" w:rsidP="00EE5D25">
      <w:pPr>
        <w:adjustRightInd w:val="0"/>
        <w:textAlignment w:val="baseline"/>
      </w:pPr>
    </w:p>
    <w:p w14:paraId="0C88DF2E" w14:textId="1DC7C22F" w:rsidR="004455F4" w:rsidRPr="00EE5D25" w:rsidRDefault="00EE5D25" w:rsidP="00EE5D25">
      <w:pPr>
        <w:adjustRightInd w:val="0"/>
        <w:textAlignment w:val="baseline"/>
      </w:pPr>
      <w:r w:rsidRPr="006B7E5B">
        <w:rPr>
          <w:sz w:val="24"/>
        </w:rPr>
        <w:t>6.2</w:t>
      </w:r>
      <w:r w:rsidRPr="006B7E5B">
        <w:rPr>
          <w:sz w:val="24"/>
        </w:rPr>
        <w:tab/>
        <w:t xml:space="preserve">Creating .csv files </w:t>
      </w:r>
      <w:r w:rsidR="00F06473">
        <w:rPr>
          <w:sz w:val="24"/>
        </w:rPr>
        <w:t>from</w:t>
      </w:r>
      <w:r w:rsidRPr="006B7E5B">
        <w:rPr>
          <w:sz w:val="24"/>
        </w:rPr>
        <w:t xml:space="preserve"> the results</w:t>
      </w:r>
    </w:p>
    <w:p w14:paraId="79E69DCE" w14:textId="77777777" w:rsidR="004455F4" w:rsidRPr="003E0C2D" w:rsidRDefault="004455F4" w:rsidP="004455F4">
      <w:pPr>
        <w:rPr>
          <w:sz w:val="24"/>
          <w:szCs w:val="24"/>
        </w:rPr>
      </w:pPr>
      <w:r w:rsidRPr="003E0C2D">
        <w:rPr>
          <w:sz w:val="24"/>
          <w:szCs w:val="24"/>
        </w:rPr>
        <w:t xml:space="preserve">The cell below generates a `csv` file with a requested number of model runs. To generate the csv, the user must specify three pieces of information, and then run the cell. The first piece of information is the `model choice` variable, which identifies the model and scenario requested. The set of possible choices is listed in the cell below. </w:t>
      </w:r>
    </w:p>
    <w:p w14:paraId="1F40ED96" w14:textId="77777777" w:rsidR="004455F4" w:rsidRPr="003E0C2D" w:rsidRDefault="004455F4" w:rsidP="004455F4">
      <w:pPr>
        <w:rPr>
          <w:sz w:val="24"/>
          <w:szCs w:val="24"/>
        </w:rPr>
      </w:pPr>
    </w:p>
    <w:p w14:paraId="18E74FD0" w14:textId="77777777" w:rsidR="004455F4" w:rsidRPr="003E0C2D" w:rsidRDefault="004455F4" w:rsidP="006B41EF">
      <w:pPr>
        <w:rPr>
          <w:sz w:val="24"/>
          <w:szCs w:val="24"/>
        </w:rPr>
      </w:pPr>
      <w:r w:rsidRPr="003E0C2D">
        <w:rPr>
          <w:sz w:val="24"/>
          <w:szCs w:val="24"/>
        </w:rPr>
        <w:t xml:space="preserve">The second piece of information is the `model label` which is the first part of the title for the exported file. This allows the user to indicate the particular model selected as well as any additional information about the run. </w:t>
      </w:r>
    </w:p>
    <w:p w14:paraId="7CED9A80" w14:textId="77777777" w:rsidR="004455F4" w:rsidRPr="003E0C2D" w:rsidRDefault="004455F4" w:rsidP="006B41EF">
      <w:pPr>
        <w:rPr>
          <w:sz w:val="24"/>
          <w:szCs w:val="24"/>
        </w:rPr>
      </w:pPr>
    </w:p>
    <w:p w14:paraId="424D2CB1" w14:textId="77777777" w:rsidR="004455F4" w:rsidRPr="003E0C2D" w:rsidRDefault="004455F4" w:rsidP="006B41EF">
      <w:pPr>
        <w:rPr>
          <w:sz w:val="24"/>
          <w:szCs w:val="24"/>
        </w:rPr>
      </w:pPr>
      <w:r w:rsidRPr="003E0C2D">
        <w:rPr>
          <w:sz w:val="24"/>
          <w:szCs w:val="24"/>
        </w:rPr>
        <w:t>The final piece of information is the `</w:t>
      </w:r>
      <w:proofErr w:type="spellStart"/>
      <w:r w:rsidRPr="003E0C2D">
        <w:rPr>
          <w:sz w:val="24"/>
          <w:szCs w:val="24"/>
        </w:rPr>
        <w:t>number_of_runs</w:t>
      </w:r>
      <w:proofErr w:type="spellEnd"/>
      <w:r w:rsidRPr="003E0C2D">
        <w:rPr>
          <w:sz w:val="24"/>
          <w:szCs w:val="24"/>
        </w:rPr>
        <w:t>` variable which specifies the number of model iterations included in the exported file.</w:t>
      </w:r>
    </w:p>
    <w:p w14:paraId="25B85672" w14:textId="77777777" w:rsidR="004455F4" w:rsidRPr="003E0C2D" w:rsidRDefault="004455F4" w:rsidP="006B41EF">
      <w:pPr>
        <w:rPr>
          <w:sz w:val="24"/>
          <w:szCs w:val="24"/>
        </w:rPr>
      </w:pPr>
    </w:p>
    <w:p w14:paraId="45900973" w14:textId="76761E54" w:rsidR="004455F4" w:rsidRPr="003E0C2D" w:rsidRDefault="004455F4" w:rsidP="006B41EF">
      <w:pPr>
        <w:rPr>
          <w:sz w:val="24"/>
          <w:szCs w:val="24"/>
        </w:rPr>
      </w:pPr>
      <w:r w:rsidRPr="003E0C2D">
        <w:rPr>
          <w:sz w:val="24"/>
          <w:szCs w:val="24"/>
        </w:rPr>
        <w:t>To generate the file, please execute both of the code cells in this section in order. If the cell produces an error, the most likely reason is a misprint in the exact spelling of the `</w:t>
      </w:r>
      <w:proofErr w:type="spellStart"/>
      <w:r w:rsidRPr="003E0C2D">
        <w:rPr>
          <w:sz w:val="24"/>
          <w:szCs w:val="24"/>
        </w:rPr>
        <w:t>model_choice</w:t>
      </w:r>
      <w:proofErr w:type="spellEnd"/>
      <w:r w:rsidRPr="003E0C2D">
        <w:rPr>
          <w:sz w:val="24"/>
          <w:szCs w:val="24"/>
        </w:rPr>
        <w:t>` model selection.</w:t>
      </w:r>
    </w:p>
    <w:p w14:paraId="1FBD5BB1" w14:textId="77777777" w:rsidR="004455F4" w:rsidRDefault="004455F4" w:rsidP="00837862">
      <w:pPr>
        <w:adjustRightInd w:val="0"/>
        <w:textAlignment w:val="baseline"/>
        <w:rPr>
          <w:sz w:val="24"/>
          <w:szCs w:val="24"/>
        </w:rPr>
      </w:pPr>
    </w:p>
    <w:p w14:paraId="78734B50" w14:textId="4C0B8C24" w:rsidR="00EE5D25" w:rsidRDefault="00EE5D25" w:rsidP="00EE5D25">
      <w:pPr>
        <w:adjustRightInd w:val="0"/>
        <w:textAlignment w:val="baseline"/>
        <w:outlineLvl w:val="0"/>
        <w:rPr>
          <w:rFonts w:eastAsia="Times New Roman"/>
          <w:color w:val="000000"/>
          <w:spacing w:val="1"/>
          <w:sz w:val="24"/>
        </w:rPr>
      </w:pPr>
    </w:p>
    <w:p w14:paraId="2C766D49" w14:textId="720C191E" w:rsidR="00EE5D25" w:rsidRDefault="00EE5D25" w:rsidP="00EE5D25">
      <w:pPr>
        <w:adjustRightInd w:val="0"/>
        <w:textAlignment w:val="baseline"/>
        <w:rPr>
          <w:rFonts w:eastAsia="Times New Roman"/>
          <w:color w:val="000000"/>
          <w:spacing w:val="1"/>
          <w:sz w:val="24"/>
        </w:rPr>
      </w:pPr>
      <w:r>
        <w:rPr>
          <w:rFonts w:eastAsia="Times New Roman"/>
          <w:color w:val="000000"/>
          <w:spacing w:val="1"/>
          <w:sz w:val="24"/>
        </w:rPr>
        <w:t>6.3</w:t>
      </w:r>
      <w:r>
        <w:rPr>
          <w:rFonts w:eastAsia="Times New Roman"/>
          <w:color w:val="000000"/>
          <w:spacing w:val="1"/>
          <w:sz w:val="24"/>
        </w:rPr>
        <w:tab/>
        <w:t>Print output files</w:t>
      </w:r>
    </w:p>
    <w:p w14:paraId="75E1A11C" w14:textId="4824AFE9" w:rsidR="00DD2401" w:rsidRDefault="00DD2401" w:rsidP="00EE5D25">
      <w:pPr>
        <w:adjustRightInd w:val="0"/>
        <w:textAlignment w:val="baseline"/>
        <w:rPr>
          <w:rFonts w:eastAsia="Times New Roman"/>
          <w:color w:val="000000"/>
          <w:spacing w:val="1"/>
          <w:sz w:val="24"/>
        </w:rPr>
      </w:pPr>
      <w:r>
        <w:rPr>
          <w:rFonts w:eastAsia="Times New Roman"/>
          <w:color w:val="000000"/>
          <w:spacing w:val="1"/>
          <w:sz w:val="24"/>
        </w:rPr>
        <w:lastRenderedPageBreak/>
        <w:t>As of January 14, 2018, we have not found software that will take the plotted output and format it for .pdf.  This means plots often fall across two pages, which makes them difficult to read.</w:t>
      </w:r>
      <w:r w:rsidR="00FC7208">
        <w:rPr>
          <w:rFonts w:eastAsia="Times New Roman"/>
          <w:color w:val="000000"/>
          <w:spacing w:val="1"/>
          <w:sz w:val="24"/>
        </w:rPr>
        <w:t xml:space="preserve">  There is no work around.  However, users can download and print the .html file.</w:t>
      </w:r>
    </w:p>
    <w:p w14:paraId="53669CF9" w14:textId="77777777" w:rsidR="009344C4" w:rsidRDefault="009344C4" w:rsidP="00EE5D25">
      <w:pPr>
        <w:adjustRightInd w:val="0"/>
        <w:textAlignment w:val="baseline"/>
        <w:rPr>
          <w:rFonts w:eastAsia="Times New Roman"/>
          <w:color w:val="000000"/>
          <w:spacing w:val="1"/>
          <w:sz w:val="24"/>
        </w:rPr>
      </w:pPr>
    </w:p>
    <w:p w14:paraId="30FBC595" w14:textId="77777777" w:rsidR="006B41EF" w:rsidRDefault="006B41EF" w:rsidP="00EE5D25">
      <w:pPr>
        <w:adjustRightInd w:val="0"/>
        <w:textAlignment w:val="baseline"/>
        <w:rPr>
          <w:rFonts w:eastAsia="Times New Roman"/>
          <w:color w:val="000000"/>
          <w:spacing w:val="1"/>
          <w:sz w:val="24"/>
        </w:rPr>
      </w:pPr>
    </w:p>
    <w:p w14:paraId="22A0F0AC" w14:textId="0C6244D5" w:rsidR="009344C4" w:rsidRDefault="009344C4" w:rsidP="00EE5D25">
      <w:pPr>
        <w:adjustRightInd w:val="0"/>
        <w:textAlignment w:val="baseline"/>
        <w:rPr>
          <w:rFonts w:eastAsia="Times New Roman"/>
          <w:color w:val="000000"/>
          <w:spacing w:val="1"/>
          <w:sz w:val="24"/>
        </w:rPr>
      </w:pPr>
      <w:r>
        <w:rPr>
          <w:rFonts w:eastAsia="Times New Roman"/>
          <w:color w:val="000000"/>
          <w:spacing w:val="1"/>
          <w:sz w:val="24"/>
        </w:rPr>
        <w:t>6.4</w:t>
      </w:r>
      <w:r>
        <w:rPr>
          <w:rFonts w:eastAsia="Times New Roman"/>
          <w:color w:val="000000"/>
          <w:spacing w:val="1"/>
          <w:sz w:val="24"/>
        </w:rPr>
        <w:tab/>
        <w:t>Using the Hoffman2 cluster</w:t>
      </w:r>
      <w:r w:rsidR="0011762E">
        <w:rPr>
          <w:rFonts w:eastAsia="Times New Roman"/>
          <w:color w:val="000000"/>
          <w:spacing w:val="1"/>
          <w:sz w:val="24"/>
        </w:rPr>
        <w:t xml:space="preserve"> to run simulation</w:t>
      </w:r>
    </w:p>
    <w:p w14:paraId="133DC5C3" w14:textId="2E204D94" w:rsidR="009344C4" w:rsidRDefault="009C7C5D" w:rsidP="00EE5D25">
      <w:pPr>
        <w:adjustRightInd w:val="0"/>
        <w:textAlignment w:val="baseline"/>
        <w:rPr>
          <w:rFonts w:eastAsia="Times New Roman"/>
          <w:color w:val="000000"/>
          <w:spacing w:val="1"/>
          <w:sz w:val="24"/>
        </w:rPr>
      </w:pPr>
      <w:r>
        <w:rPr>
          <w:rFonts w:eastAsia="Times New Roman"/>
          <w:color w:val="000000"/>
          <w:spacing w:val="1"/>
          <w:sz w:val="24"/>
        </w:rPr>
        <w:t>At present, the simulation lives on UCLA’s Hoffman2 cluster computer.  This means users need a Hoffman2 account which can be obtained by ….</w:t>
      </w:r>
    </w:p>
    <w:p w14:paraId="040DC128" w14:textId="77777777" w:rsidR="009C7C5D" w:rsidRPr="000A4E14" w:rsidRDefault="009C7C5D" w:rsidP="00EE5D25">
      <w:pPr>
        <w:adjustRightInd w:val="0"/>
        <w:textAlignment w:val="baseline"/>
        <w:rPr>
          <w:rFonts w:eastAsia="Times New Roman"/>
          <w:color w:val="000000"/>
          <w:spacing w:val="1"/>
          <w:sz w:val="24"/>
          <w:szCs w:val="24"/>
        </w:rPr>
      </w:pPr>
    </w:p>
    <w:p w14:paraId="0BC705D2" w14:textId="1D757CF2" w:rsidR="009C7C5D" w:rsidRPr="000A4E14" w:rsidRDefault="000A4E14" w:rsidP="009C7C5D">
      <w:pPr>
        <w:rPr>
          <w:color w:val="262626"/>
          <w:sz w:val="24"/>
          <w:szCs w:val="24"/>
        </w:rPr>
      </w:pPr>
      <w:r w:rsidRPr="000A4E14">
        <w:rPr>
          <w:color w:val="262626"/>
          <w:sz w:val="24"/>
          <w:szCs w:val="24"/>
        </w:rPr>
        <w:t>The procedure for</w:t>
      </w:r>
      <w:r>
        <w:rPr>
          <w:color w:val="262626"/>
          <w:sz w:val="24"/>
          <w:szCs w:val="24"/>
        </w:rPr>
        <w:t xml:space="preserve"> running the simulation will no</w:t>
      </w:r>
      <w:r w:rsidRPr="000A4E14">
        <w:rPr>
          <w:color w:val="262626"/>
          <w:sz w:val="24"/>
          <w:szCs w:val="24"/>
        </w:rPr>
        <w:t xml:space="preserve"> doubt change.  However, </w:t>
      </w:r>
      <w:r w:rsidR="009C7C5D" w:rsidRPr="000A4E14">
        <w:rPr>
          <w:color w:val="262626"/>
          <w:sz w:val="24"/>
          <w:szCs w:val="24"/>
        </w:rPr>
        <w:t xml:space="preserve">as of </w:t>
      </w:r>
      <w:r w:rsidR="00275C8A">
        <w:rPr>
          <w:color w:val="262626"/>
          <w:sz w:val="24"/>
          <w:szCs w:val="24"/>
        </w:rPr>
        <w:t>January 14, 2018, it works as follows:</w:t>
      </w:r>
    </w:p>
    <w:p w14:paraId="6D371321" w14:textId="39A06201" w:rsidR="009C7C5D" w:rsidRPr="000A4E14" w:rsidRDefault="004D0A0F" w:rsidP="009C7C5D">
      <w:pPr>
        <w:tabs>
          <w:tab w:val="left" w:pos="540"/>
        </w:tabs>
        <w:ind w:left="630" w:hanging="630"/>
        <w:rPr>
          <w:color w:val="262626"/>
          <w:sz w:val="24"/>
          <w:szCs w:val="24"/>
        </w:rPr>
      </w:pPr>
      <w:r>
        <w:rPr>
          <w:color w:val="262626"/>
          <w:sz w:val="24"/>
          <w:szCs w:val="24"/>
        </w:rPr>
        <w:t>1.</w:t>
      </w:r>
      <w:r>
        <w:rPr>
          <w:color w:val="262626"/>
          <w:sz w:val="24"/>
          <w:szCs w:val="24"/>
        </w:rPr>
        <w:tab/>
        <w:t>Open t</w:t>
      </w:r>
      <w:r w:rsidR="009C7C5D" w:rsidRPr="000A4E14">
        <w:rPr>
          <w:color w:val="262626"/>
          <w:sz w:val="24"/>
          <w:szCs w:val="24"/>
        </w:rPr>
        <w:t>erminal</w:t>
      </w:r>
      <w:r w:rsidR="000A4E14" w:rsidRPr="000A4E14">
        <w:rPr>
          <w:color w:val="262626"/>
          <w:sz w:val="24"/>
          <w:szCs w:val="24"/>
        </w:rPr>
        <w:t xml:space="preserve"> window on computer</w:t>
      </w:r>
    </w:p>
    <w:p w14:paraId="74E5C645" w14:textId="77777777" w:rsidR="009C7C5D" w:rsidRPr="000A4E14" w:rsidRDefault="009C7C5D" w:rsidP="009C7C5D">
      <w:pPr>
        <w:tabs>
          <w:tab w:val="left" w:pos="540"/>
        </w:tabs>
        <w:ind w:left="630" w:hanging="630"/>
        <w:rPr>
          <w:color w:val="262626"/>
          <w:sz w:val="24"/>
          <w:szCs w:val="24"/>
        </w:rPr>
      </w:pPr>
      <w:r w:rsidRPr="000A4E14">
        <w:rPr>
          <w:color w:val="262626"/>
          <w:sz w:val="24"/>
          <w:szCs w:val="24"/>
        </w:rPr>
        <w:t>2.</w:t>
      </w:r>
      <w:r w:rsidRPr="000A4E14">
        <w:rPr>
          <w:color w:val="262626"/>
          <w:sz w:val="24"/>
          <w:szCs w:val="24"/>
        </w:rPr>
        <w:tab/>
        <w:t>Login to Hoffman2</w:t>
      </w:r>
    </w:p>
    <w:p w14:paraId="2DF42F3E" w14:textId="77777777" w:rsidR="009C7C5D" w:rsidRPr="000A4E14" w:rsidRDefault="009C7C5D" w:rsidP="009C7C5D">
      <w:pPr>
        <w:tabs>
          <w:tab w:val="left" w:pos="540"/>
        </w:tabs>
        <w:ind w:left="630" w:hanging="630"/>
        <w:rPr>
          <w:color w:val="262626"/>
          <w:sz w:val="24"/>
          <w:szCs w:val="24"/>
        </w:rPr>
      </w:pPr>
      <w:r w:rsidRPr="000A4E14">
        <w:rPr>
          <w:color w:val="262626"/>
          <w:sz w:val="24"/>
          <w:szCs w:val="24"/>
        </w:rPr>
        <w:t>3.</w:t>
      </w:r>
      <w:r w:rsidRPr="000A4E14">
        <w:rPr>
          <w:color w:val="262626"/>
          <w:sz w:val="24"/>
          <w:szCs w:val="24"/>
        </w:rPr>
        <w:tab/>
        <w:t>Check and make sure all relevant software has been uploaded—Ask Krishna</w:t>
      </w:r>
    </w:p>
    <w:p w14:paraId="0BC51FD7" w14:textId="77777777" w:rsidR="009C7C5D" w:rsidRPr="000A4E14" w:rsidRDefault="009C7C5D" w:rsidP="009C7C5D">
      <w:pPr>
        <w:pStyle w:val="p1"/>
        <w:tabs>
          <w:tab w:val="left" w:pos="540"/>
        </w:tabs>
        <w:ind w:left="630" w:hanging="630"/>
        <w:rPr>
          <w:rFonts w:ascii="Times New Roman" w:hAnsi="Times New Roman" w:cs="Times New Roman"/>
          <w:sz w:val="24"/>
          <w:szCs w:val="24"/>
        </w:rPr>
      </w:pPr>
      <w:r w:rsidRPr="000A4E14">
        <w:rPr>
          <w:rFonts w:ascii="Times New Roman" w:hAnsi="Times New Roman" w:cs="Times New Roman"/>
          <w:color w:val="262626"/>
          <w:sz w:val="24"/>
          <w:szCs w:val="24"/>
        </w:rPr>
        <w:t>4.</w:t>
      </w:r>
      <w:r w:rsidRPr="000A4E14">
        <w:rPr>
          <w:rFonts w:ascii="Times New Roman" w:hAnsi="Times New Roman" w:cs="Times New Roman"/>
          <w:color w:val="262626"/>
          <w:sz w:val="24"/>
          <w:szCs w:val="24"/>
        </w:rPr>
        <w:tab/>
        <w:t xml:space="preserve">Call Python environment:  </w:t>
      </w:r>
      <w:r w:rsidRPr="000A4E14">
        <w:rPr>
          <w:rStyle w:val="s1"/>
          <w:rFonts w:ascii="Times New Roman" w:hAnsi="Times New Roman" w:cs="Times New Roman"/>
          <w:sz w:val="24"/>
          <w:szCs w:val="24"/>
        </w:rPr>
        <w:t xml:space="preserve">python2.7 h2jupynb -u </w:t>
      </w:r>
      <w:proofErr w:type="spellStart"/>
      <w:r w:rsidRPr="000A4E14">
        <w:rPr>
          <w:rStyle w:val="s1"/>
          <w:rFonts w:ascii="Times New Roman" w:hAnsi="Times New Roman" w:cs="Times New Roman"/>
          <w:sz w:val="24"/>
          <w:szCs w:val="24"/>
        </w:rPr>
        <w:t>blawrenc</w:t>
      </w:r>
      <w:proofErr w:type="spellEnd"/>
      <w:r w:rsidRPr="000A4E14">
        <w:rPr>
          <w:rStyle w:val="s1"/>
          <w:rFonts w:ascii="Times New Roman" w:hAnsi="Times New Roman" w:cs="Times New Roman"/>
          <w:sz w:val="24"/>
          <w:szCs w:val="24"/>
        </w:rPr>
        <w:t xml:space="preserve"> -v 3.4</w:t>
      </w:r>
    </w:p>
    <w:p w14:paraId="24632511" w14:textId="77777777" w:rsidR="009C7C5D" w:rsidRPr="000A4E14" w:rsidRDefault="009C7C5D" w:rsidP="009C7C5D">
      <w:pPr>
        <w:tabs>
          <w:tab w:val="left" w:pos="540"/>
        </w:tabs>
        <w:ind w:left="630" w:hanging="630"/>
        <w:rPr>
          <w:color w:val="262626"/>
          <w:sz w:val="24"/>
          <w:szCs w:val="24"/>
        </w:rPr>
      </w:pPr>
      <w:r w:rsidRPr="000A4E14">
        <w:rPr>
          <w:color w:val="262626"/>
          <w:sz w:val="24"/>
          <w:szCs w:val="24"/>
        </w:rPr>
        <w:tab/>
        <w:t xml:space="preserve">[Note:  substitute your account id for </w:t>
      </w:r>
      <w:proofErr w:type="spellStart"/>
      <w:r w:rsidRPr="000A4E14">
        <w:rPr>
          <w:color w:val="262626"/>
          <w:sz w:val="24"/>
          <w:szCs w:val="24"/>
        </w:rPr>
        <w:t>blawrenc</w:t>
      </w:r>
      <w:proofErr w:type="spellEnd"/>
      <w:r w:rsidRPr="000A4E14">
        <w:rPr>
          <w:color w:val="262626"/>
          <w:sz w:val="24"/>
          <w:szCs w:val="24"/>
        </w:rPr>
        <w:t>]</w:t>
      </w:r>
    </w:p>
    <w:p w14:paraId="0A91CC3B" w14:textId="77777777" w:rsidR="009C7C5D" w:rsidRPr="000A4E14" w:rsidRDefault="009C7C5D" w:rsidP="009C7C5D">
      <w:pPr>
        <w:tabs>
          <w:tab w:val="left" w:pos="540"/>
        </w:tabs>
        <w:ind w:left="630" w:hanging="630"/>
        <w:rPr>
          <w:color w:val="262626"/>
          <w:sz w:val="24"/>
          <w:szCs w:val="24"/>
        </w:rPr>
      </w:pPr>
      <w:r w:rsidRPr="000A4E14">
        <w:rPr>
          <w:color w:val="262626"/>
          <w:sz w:val="24"/>
          <w:szCs w:val="24"/>
        </w:rPr>
        <w:t>5.</w:t>
      </w:r>
      <w:r w:rsidRPr="000A4E14">
        <w:rPr>
          <w:color w:val="262626"/>
          <w:sz w:val="24"/>
          <w:szCs w:val="24"/>
        </w:rPr>
        <w:tab/>
        <w:t>This opens a tab in your browser titled:  notebooks/</w:t>
      </w:r>
    </w:p>
    <w:p w14:paraId="165498C0" w14:textId="77777777" w:rsidR="009C7C5D" w:rsidRPr="000A4E14" w:rsidRDefault="009C7C5D" w:rsidP="009C7C5D">
      <w:pPr>
        <w:tabs>
          <w:tab w:val="left" w:pos="540"/>
        </w:tabs>
        <w:ind w:left="630" w:hanging="630"/>
        <w:rPr>
          <w:rFonts w:eastAsia="Times New Roman"/>
          <w:sz w:val="24"/>
          <w:szCs w:val="24"/>
        </w:rPr>
      </w:pPr>
      <w:r w:rsidRPr="000A4E14">
        <w:rPr>
          <w:color w:val="262626"/>
          <w:sz w:val="24"/>
          <w:szCs w:val="24"/>
        </w:rPr>
        <w:t>6.</w:t>
      </w:r>
      <w:r w:rsidRPr="000A4E14">
        <w:rPr>
          <w:color w:val="262626"/>
          <w:sz w:val="24"/>
          <w:szCs w:val="24"/>
        </w:rPr>
        <w:tab/>
        <w:t xml:space="preserve">Select:  </w:t>
      </w:r>
      <w:hyperlink r:id="rId7" w:tgtFrame="_blank" w:history="1">
        <w:r w:rsidRPr="000A4E14">
          <w:rPr>
            <w:rFonts w:eastAsia="Times New Roman"/>
            <w:color w:val="337AB7"/>
            <w:sz w:val="24"/>
            <w:szCs w:val="24"/>
          </w:rPr>
          <w:t>mgmt_notebook05092</w:t>
        </w:r>
        <w:r w:rsidRPr="000A4E14">
          <w:rPr>
            <w:rFonts w:eastAsia="Times New Roman"/>
            <w:color w:val="337AB7"/>
            <w:sz w:val="24"/>
            <w:szCs w:val="24"/>
          </w:rPr>
          <w:t>0</w:t>
        </w:r>
        <w:r w:rsidRPr="000A4E14">
          <w:rPr>
            <w:rFonts w:eastAsia="Times New Roman"/>
            <w:color w:val="337AB7"/>
            <w:sz w:val="24"/>
            <w:szCs w:val="24"/>
          </w:rPr>
          <w:t>16.ipynb</w:t>
        </w:r>
      </w:hyperlink>
    </w:p>
    <w:p w14:paraId="4674C2C2" w14:textId="77777777" w:rsidR="009C7C5D" w:rsidRPr="000A4E14" w:rsidRDefault="009C7C5D" w:rsidP="009C7C5D">
      <w:pPr>
        <w:tabs>
          <w:tab w:val="left" w:pos="540"/>
        </w:tabs>
        <w:ind w:left="630" w:hanging="630"/>
        <w:rPr>
          <w:color w:val="262626"/>
          <w:sz w:val="24"/>
          <w:szCs w:val="24"/>
        </w:rPr>
      </w:pPr>
      <w:r w:rsidRPr="000A4E14">
        <w:rPr>
          <w:color w:val="262626"/>
          <w:sz w:val="24"/>
          <w:szCs w:val="24"/>
        </w:rPr>
        <w:t>7.</w:t>
      </w:r>
      <w:r w:rsidRPr="000A4E14">
        <w:rPr>
          <w:color w:val="262626"/>
          <w:sz w:val="24"/>
          <w:szCs w:val="24"/>
        </w:rPr>
        <w:tab/>
        <w:t xml:space="preserve">This opens a second tab in your browser:  </w:t>
      </w:r>
      <w:hyperlink r:id="rId8" w:tgtFrame="_blank" w:history="1">
        <w:r w:rsidRPr="000A4E14">
          <w:rPr>
            <w:rFonts w:eastAsia="Times New Roman"/>
            <w:color w:val="000000" w:themeColor="text1"/>
            <w:sz w:val="24"/>
            <w:szCs w:val="24"/>
          </w:rPr>
          <w:t>mgmt_notebook05092016.ipynb</w:t>
        </w:r>
      </w:hyperlink>
      <w:r w:rsidRPr="000A4E14">
        <w:rPr>
          <w:color w:val="000000" w:themeColor="text1"/>
          <w:sz w:val="24"/>
          <w:szCs w:val="24"/>
        </w:rPr>
        <w:tab/>
      </w:r>
    </w:p>
    <w:p w14:paraId="0860717C" w14:textId="77777777" w:rsidR="009C7C5D" w:rsidRPr="000A4E14" w:rsidRDefault="009C7C5D" w:rsidP="009C7C5D">
      <w:pPr>
        <w:tabs>
          <w:tab w:val="left" w:pos="540"/>
        </w:tabs>
        <w:ind w:left="540" w:hanging="540"/>
        <w:rPr>
          <w:color w:val="262626"/>
          <w:sz w:val="24"/>
          <w:szCs w:val="24"/>
        </w:rPr>
      </w:pPr>
      <w:r w:rsidRPr="000A4E14">
        <w:rPr>
          <w:color w:val="262626"/>
          <w:sz w:val="24"/>
          <w:szCs w:val="24"/>
        </w:rPr>
        <w:t>8.</w:t>
      </w:r>
      <w:r w:rsidRPr="000A4E14">
        <w:rPr>
          <w:color w:val="262626"/>
          <w:sz w:val="24"/>
          <w:szCs w:val="24"/>
        </w:rPr>
        <w:tab/>
        <w:t>At the beginning, there is a Table of Contents.  There should also be a “Contents” sidebar that you can move and resize in your browser.</w:t>
      </w:r>
    </w:p>
    <w:p w14:paraId="76EE4FD3" w14:textId="77777777" w:rsidR="009C7C5D" w:rsidRPr="004D0A0F" w:rsidRDefault="009C7C5D" w:rsidP="009C7C5D">
      <w:pPr>
        <w:tabs>
          <w:tab w:val="left" w:pos="540"/>
        </w:tabs>
        <w:ind w:left="540" w:hanging="540"/>
        <w:rPr>
          <w:color w:val="262626"/>
          <w:sz w:val="24"/>
          <w:szCs w:val="24"/>
        </w:rPr>
      </w:pPr>
      <w:r w:rsidRPr="000A4E14">
        <w:rPr>
          <w:color w:val="262626"/>
          <w:sz w:val="24"/>
          <w:szCs w:val="24"/>
        </w:rPr>
        <w:t>9.</w:t>
      </w:r>
      <w:r w:rsidRPr="000A4E14">
        <w:rPr>
          <w:color w:val="262626"/>
          <w:sz w:val="24"/>
          <w:szCs w:val="24"/>
        </w:rPr>
        <w:tab/>
        <w:t xml:space="preserve">Select: 4.1.1 Model 1: Hire-Promote.  Run the first cell.  This loads the plotting software and initialization </w:t>
      </w:r>
      <w:r w:rsidRPr="004D0A0F">
        <w:rPr>
          <w:color w:val="262626"/>
          <w:sz w:val="24"/>
          <w:szCs w:val="24"/>
        </w:rPr>
        <w:t>cells.</w:t>
      </w:r>
    </w:p>
    <w:p w14:paraId="05DBD19B" w14:textId="2D370E7B" w:rsidR="00A37859" w:rsidRDefault="009C7C5D" w:rsidP="00482E43">
      <w:pPr>
        <w:adjustRightInd w:val="0"/>
        <w:ind w:left="540" w:hanging="540"/>
        <w:textAlignment w:val="baseline"/>
        <w:rPr>
          <w:ins w:id="380" w:author="Lawrence, Barbara" w:date="2018-01-18T10:27:00Z"/>
          <w:color w:val="262626"/>
          <w:sz w:val="24"/>
          <w:szCs w:val="24"/>
        </w:rPr>
      </w:pPr>
      <w:r w:rsidRPr="004D0A0F">
        <w:rPr>
          <w:color w:val="262626"/>
          <w:sz w:val="24"/>
          <w:szCs w:val="24"/>
        </w:rPr>
        <w:t>10.</w:t>
      </w:r>
      <w:r w:rsidRPr="004D0A0F">
        <w:rPr>
          <w:color w:val="262626"/>
          <w:sz w:val="24"/>
          <w:szCs w:val="24"/>
        </w:rPr>
        <w:tab/>
        <w:t>At this point you should be able to select and run any model in the notebook</w:t>
      </w:r>
      <w:ins w:id="381" w:author="Lawrence, Barbara" w:date="2018-01-18T12:20:00Z">
        <w:r w:rsidR="00482E43">
          <w:rPr>
            <w:color w:val="262626"/>
            <w:sz w:val="24"/>
            <w:szCs w:val="24"/>
          </w:rPr>
          <w:t>.  More detailed i</w:t>
        </w:r>
        <w:bookmarkStart w:id="382" w:name="_GoBack"/>
        <w:bookmarkEnd w:id="382"/>
        <w:r w:rsidR="00482E43">
          <w:rPr>
            <w:color w:val="262626"/>
            <w:sz w:val="24"/>
            <w:szCs w:val="24"/>
          </w:rPr>
          <w:t>nstructions follow below.</w:t>
        </w:r>
      </w:ins>
    </w:p>
    <w:p w14:paraId="3E6CBE69" w14:textId="77777777" w:rsidR="00A37859" w:rsidRDefault="00A37859" w:rsidP="00A37859">
      <w:pPr>
        <w:adjustRightInd w:val="0"/>
        <w:textAlignment w:val="baseline"/>
        <w:rPr>
          <w:ins w:id="383" w:author="Lawrence, Barbara" w:date="2018-01-18T10:28:00Z"/>
          <w:color w:val="262626"/>
          <w:sz w:val="24"/>
          <w:szCs w:val="24"/>
        </w:rPr>
        <w:sectPr w:rsidR="00A37859" w:rsidSect="0082330A">
          <w:headerReference w:type="default" r:id="rId9"/>
          <w:headerReference w:type="first" r:id="rId10"/>
          <w:pgSz w:w="12240" w:h="15840"/>
          <w:pgMar w:top="1440" w:right="1440" w:bottom="1440" w:left="1440" w:header="720" w:footer="720" w:gutter="0"/>
          <w:cols w:space="720"/>
          <w:titlePg/>
          <w:docGrid w:linePitch="299"/>
        </w:sectPr>
      </w:pPr>
    </w:p>
    <w:p w14:paraId="717EBCF4" w14:textId="77777777" w:rsidR="00870D8E" w:rsidRDefault="00870D8E" w:rsidP="00870D8E">
      <w:pPr>
        <w:adjustRightInd w:val="0"/>
        <w:textAlignment w:val="baseline"/>
        <w:rPr>
          <w:ins w:id="388" w:author="Lawrence, Barbara" w:date="2018-01-18T12:19:00Z"/>
          <w:sz w:val="24"/>
          <w:szCs w:val="24"/>
        </w:rPr>
      </w:pPr>
      <w:ins w:id="389" w:author="Lawrence, Barbara" w:date="2018-01-18T12:19:00Z">
        <w:r>
          <w:rPr>
            <w:sz w:val="24"/>
            <w:szCs w:val="24"/>
          </w:rPr>
          <w:lastRenderedPageBreak/>
          <w:t>Step 1</w:t>
        </w:r>
      </w:ins>
    </w:p>
    <w:p w14:paraId="2623D859" w14:textId="77777777" w:rsidR="00870D8E" w:rsidRDefault="00870D8E" w:rsidP="00870D8E">
      <w:pPr>
        <w:adjustRightInd w:val="0"/>
        <w:textAlignment w:val="baseline"/>
        <w:rPr>
          <w:ins w:id="390" w:author="Lawrence, Barbara" w:date="2018-01-18T12:19:00Z"/>
          <w:sz w:val="24"/>
          <w:szCs w:val="24"/>
        </w:rPr>
      </w:pPr>
      <w:ins w:id="391" w:author="Lawrence, Barbara" w:date="2018-01-18T12:19:00Z">
        <w:r>
          <w:rPr>
            <w:sz w:val="24"/>
            <w:szCs w:val="24"/>
          </w:rPr>
          <w:t>1.</w:t>
        </w:r>
        <w:r>
          <w:rPr>
            <w:sz w:val="24"/>
            <w:szCs w:val="24"/>
          </w:rPr>
          <w:tab/>
          <w:t>After logging in to the Hoffman2 cluster and calling the python environment, you will be taken to a browser tab that looks something like this.</w:t>
        </w:r>
      </w:ins>
    </w:p>
    <w:p w14:paraId="482FA3FA" w14:textId="77777777" w:rsidR="00870D8E" w:rsidRDefault="00870D8E" w:rsidP="00870D8E">
      <w:pPr>
        <w:adjustRightInd w:val="0"/>
        <w:textAlignment w:val="baseline"/>
        <w:rPr>
          <w:ins w:id="392" w:author="Lawrence, Barbara" w:date="2018-01-18T12:19:00Z"/>
          <w:sz w:val="24"/>
          <w:szCs w:val="24"/>
        </w:rPr>
      </w:pPr>
    </w:p>
    <w:p w14:paraId="67D4E98B" w14:textId="77777777" w:rsidR="00870D8E" w:rsidRDefault="00870D8E" w:rsidP="00870D8E">
      <w:pPr>
        <w:adjustRightInd w:val="0"/>
        <w:textAlignment w:val="baseline"/>
        <w:rPr>
          <w:ins w:id="393" w:author="Lawrence, Barbara" w:date="2018-01-18T12:19:00Z"/>
          <w:sz w:val="24"/>
          <w:szCs w:val="24"/>
        </w:rPr>
      </w:pPr>
      <w:ins w:id="394" w:author="Lawrence, Barbara" w:date="2018-01-18T12:19:00Z">
        <w:r>
          <w:rPr>
            <w:sz w:val="24"/>
            <w:szCs w:val="24"/>
          </w:rPr>
          <w:t>2.</w:t>
        </w:r>
        <w:r>
          <w:rPr>
            <w:sz w:val="24"/>
            <w:szCs w:val="24"/>
          </w:rPr>
          <w:tab/>
          <w:t>Select “notebooks-</w:t>
        </w:r>
        <w:proofErr w:type="spellStart"/>
        <w:r>
          <w:rPr>
            <w:sz w:val="24"/>
            <w:szCs w:val="24"/>
          </w:rPr>
          <w:t>univ</w:t>
        </w:r>
        <w:proofErr w:type="spellEnd"/>
        <w:r>
          <w:rPr>
            <w:sz w:val="24"/>
            <w:szCs w:val="24"/>
          </w:rPr>
          <w:t>-gender.  This will take you to the next tab.</w:t>
        </w:r>
      </w:ins>
    </w:p>
    <w:p w14:paraId="0C67E340" w14:textId="6E10591A" w:rsidR="00A37859" w:rsidRDefault="00A37859" w:rsidP="00870D8E">
      <w:pPr>
        <w:adjustRightInd w:val="0"/>
        <w:textAlignment w:val="baseline"/>
        <w:rPr>
          <w:ins w:id="395" w:author="Lawrence, Barbara" w:date="2018-01-18T10:29:00Z"/>
          <w:color w:val="262626"/>
          <w:sz w:val="24"/>
          <w:szCs w:val="24"/>
        </w:rPr>
      </w:pPr>
      <w:ins w:id="396" w:author="Lawrence, Barbara" w:date="2018-01-18T10:28:00Z">
        <w:r>
          <w:rPr>
            <w:noProof/>
            <w:sz w:val="24"/>
            <w:szCs w:val="24"/>
          </w:rPr>
          <w:drawing>
            <wp:anchor distT="0" distB="0" distL="114300" distR="114300" simplePos="0" relativeHeight="251667456" behindDoc="0" locked="0" layoutInCell="1" allowOverlap="1" wp14:anchorId="3F51701E" wp14:editId="164DD10C">
              <wp:simplePos x="0" y="0"/>
              <wp:positionH relativeFrom="column">
                <wp:posOffset>25400</wp:posOffset>
              </wp:positionH>
              <wp:positionV relativeFrom="paragraph">
                <wp:posOffset>321945</wp:posOffset>
              </wp:positionV>
              <wp:extent cx="3924935" cy="3225800"/>
              <wp:effectExtent l="0" t="0" r="12065" b="0"/>
              <wp:wrapTopAndBottom/>
              <wp:docPr id="17" name="Picture 17" descr="/var/folders/v_/hhqhwq6d4txd9nc8yzdtktyr0000gn/T/2018-01-16_15-55-5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v_/hhqhwq6d4txd9nc8yzdtktyr0000gn/T/2018-01-16_15-55-56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935" cy="322580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0885BB83" w14:textId="77777777" w:rsidR="00A37859" w:rsidRDefault="00A37859" w:rsidP="00A37859">
      <w:pPr>
        <w:adjustRightInd w:val="0"/>
        <w:textAlignment w:val="baseline"/>
        <w:rPr>
          <w:ins w:id="397" w:author="Lawrence, Barbara" w:date="2018-01-18T10:29:00Z"/>
          <w:color w:val="262626"/>
          <w:sz w:val="24"/>
          <w:szCs w:val="24"/>
        </w:rPr>
      </w:pPr>
    </w:p>
    <w:p w14:paraId="0D7738FB" w14:textId="77777777" w:rsidR="00A37859" w:rsidRDefault="00A37859" w:rsidP="00A37859">
      <w:pPr>
        <w:adjustRightInd w:val="0"/>
        <w:textAlignment w:val="baseline"/>
        <w:rPr>
          <w:ins w:id="398" w:author="Lawrence, Barbara" w:date="2018-01-18T10:29:00Z"/>
          <w:color w:val="262626"/>
          <w:sz w:val="24"/>
          <w:szCs w:val="24"/>
        </w:rPr>
      </w:pPr>
    </w:p>
    <w:p w14:paraId="2C458747" w14:textId="7B4A6E84" w:rsidR="00A37859" w:rsidRDefault="009C7C5D" w:rsidP="00A37859">
      <w:pPr>
        <w:adjustRightInd w:val="0"/>
        <w:textAlignment w:val="baseline"/>
        <w:rPr>
          <w:ins w:id="399" w:author="Lawrence, Barbara" w:date="2018-01-18T10:27:00Z"/>
          <w:sz w:val="24"/>
          <w:szCs w:val="24"/>
        </w:rPr>
      </w:pPr>
      <w:del w:id="400" w:author="Lawrence, Barbara" w:date="2018-01-18T10:27:00Z">
        <w:r w:rsidRPr="004D0A0F" w:rsidDel="00A37859">
          <w:rPr>
            <w:color w:val="262626"/>
            <w:sz w:val="24"/>
            <w:szCs w:val="24"/>
          </w:rPr>
          <w:delText>.</w:delText>
        </w:r>
      </w:del>
    </w:p>
    <w:p w14:paraId="4795317A" w14:textId="4A65F611" w:rsidR="00266D76" w:rsidRDefault="00266D76" w:rsidP="009C7C5D">
      <w:pPr>
        <w:adjustRightInd w:val="0"/>
        <w:textAlignment w:val="baseline"/>
        <w:rPr>
          <w:ins w:id="401" w:author="Lawrence, Barbara" w:date="2018-01-18T10:17:00Z"/>
          <w:sz w:val="24"/>
          <w:szCs w:val="24"/>
        </w:rPr>
      </w:pPr>
    </w:p>
    <w:p w14:paraId="4197DD8D" w14:textId="2FA7ABEA" w:rsidR="00266D76" w:rsidRDefault="00266D76" w:rsidP="009C7C5D">
      <w:pPr>
        <w:adjustRightInd w:val="0"/>
        <w:textAlignment w:val="baseline"/>
        <w:rPr>
          <w:ins w:id="402" w:author="Lawrence, Barbara" w:date="2018-01-18T10:17:00Z"/>
          <w:sz w:val="24"/>
          <w:szCs w:val="24"/>
        </w:rPr>
      </w:pPr>
    </w:p>
    <w:p w14:paraId="7A1B47F4" w14:textId="52608AED" w:rsidR="00266D76" w:rsidRDefault="00266D76" w:rsidP="009C7C5D">
      <w:pPr>
        <w:adjustRightInd w:val="0"/>
        <w:textAlignment w:val="baseline"/>
        <w:rPr>
          <w:ins w:id="403" w:author="Lawrence, Barbara" w:date="2018-01-18T10:17:00Z"/>
          <w:sz w:val="24"/>
          <w:szCs w:val="24"/>
        </w:rPr>
      </w:pPr>
    </w:p>
    <w:p w14:paraId="03A464C3" w14:textId="02CD5BC9" w:rsidR="00266D76" w:rsidRDefault="00266D76" w:rsidP="009C7C5D">
      <w:pPr>
        <w:adjustRightInd w:val="0"/>
        <w:textAlignment w:val="baseline"/>
        <w:rPr>
          <w:ins w:id="404" w:author="Lawrence, Barbara" w:date="2018-01-18T10:17:00Z"/>
          <w:sz w:val="24"/>
          <w:szCs w:val="24"/>
        </w:rPr>
      </w:pPr>
    </w:p>
    <w:p w14:paraId="54BA4FE6" w14:textId="38DEDC0E" w:rsidR="00266D76" w:rsidRDefault="00266D76" w:rsidP="009C7C5D">
      <w:pPr>
        <w:adjustRightInd w:val="0"/>
        <w:textAlignment w:val="baseline"/>
        <w:rPr>
          <w:ins w:id="405" w:author="Lawrence, Barbara" w:date="2018-01-18T10:17:00Z"/>
          <w:sz w:val="24"/>
          <w:szCs w:val="24"/>
        </w:rPr>
      </w:pPr>
    </w:p>
    <w:p w14:paraId="0A981A34" w14:textId="2C647889" w:rsidR="00266D76" w:rsidRDefault="00266D76" w:rsidP="009C7C5D">
      <w:pPr>
        <w:adjustRightInd w:val="0"/>
        <w:textAlignment w:val="baseline"/>
        <w:rPr>
          <w:ins w:id="406" w:author="Lawrence, Barbara" w:date="2018-01-18T10:17:00Z"/>
          <w:sz w:val="24"/>
          <w:szCs w:val="24"/>
        </w:rPr>
      </w:pPr>
    </w:p>
    <w:p w14:paraId="0831E2BC" w14:textId="28ADCCCC" w:rsidR="00266D76" w:rsidRDefault="00266D76" w:rsidP="009C7C5D">
      <w:pPr>
        <w:adjustRightInd w:val="0"/>
        <w:textAlignment w:val="baseline"/>
        <w:rPr>
          <w:ins w:id="407" w:author="Lawrence, Barbara" w:date="2018-01-18T10:12:00Z"/>
          <w:sz w:val="24"/>
          <w:szCs w:val="24"/>
        </w:rPr>
      </w:pPr>
    </w:p>
    <w:p w14:paraId="0C19AFEE" w14:textId="6922B404" w:rsidR="00DD54F3" w:rsidRDefault="00DD54F3" w:rsidP="009C7C5D">
      <w:pPr>
        <w:adjustRightInd w:val="0"/>
        <w:textAlignment w:val="baseline"/>
        <w:rPr>
          <w:ins w:id="408" w:author="Lawrence, Barbara" w:date="2018-01-18T10:12:00Z"/>
          <w:sz w:val="24"/>
          <w:szCs w:val="24"/>
        </w:rPr>
      </w:pPr>
    </w:p>
    <w:p w14:paraId="4B32A7DC" w14:textId="59C41E51" w:rsidR="00DD54F3" w:rsidRDefault="00DD54F3" w:rsidP="009C7C5D">
      <w:pPr>
        <w:adjustRightInd w:val="0"/>
        <w:textAlignment w:val="baseline"/>
        <w:rPr>
          <w:ins w:id="409" w:author="Lawrence, Barbara" w:date="2018-01-18T10:10:00Z"/>
          <w:sz w:val="24"/>
          <w:szCs w:val="24"/>
        </w:rPr>
      </w:pPr>
    </w:p>
    <w:p w14:paraId="715E7AF6" w14:textId="421B872C" w:rsidR="00DD54F3" w:rsidRDefault="00DD54F3" w:rsidP="009C7C5D">
      <w:pPr>
        <w:adjustRightInd w:val="0"/>
        <w:textAlignment w:val="baseline"/>
        <w:rPr>
          <w:ins w:id="410" w:author="Lawrence, Barbara" w:date="2018-01-18T10:10:00Z"/>
          <w:sz w:val="24"/>
          <w:szCs w:val="24"/>
        </w:rPr>
      </w:pPr>
    </w:p>
    <w:p w14:paraId="50A0199D" w14:textId="4D2B6E92" w:rsidR="00DD54F3" w:rsidRDefault="00DD54F3" w:rsidP="009C7C5D">
      <w:pPr>
        <w:adjustRightInd w:val="0"/>
        <w:textAlignment w:val="baseline"/>
        <w:rPr>
          <w:ins w:id="411" w:author="Lawrence, Barbara" w:date="2018-01-18T10:10:00Z"/>
          <w:sz w:val="24"/>
          <w:szCs w:val="24"/>
        </w:rPr>
      </w:pPr>
    </w:p>
    <w:p w14:paraId="29038BC1" w14:textId="6AC568D1" w:rsidR="00DD54F3" w:rsidRDefault="00DD54F3" w:rsidP="009C7C5D">
      <w:pPr>
        <w:adjustRightInd w:val="0"/>
        <w:textAlignment w:val="baseline"/>
        <w:rPr>
          <w:ins w:id="412" w:author="Lawrence, Barbara" w:date="2018-01-18T10:10:00Z"/>
          <w:sz w:val="24"/>
          <w:szCs w:val="24"/>
        </w:rPr>
      </w:pPr>
    </w:p>
    <w:p w14:paraId="214B233F" w14:textId="77777777" w:rsidR="00266D76" w:rsidRDefault="00266D76" w:rsidP="009C7C5D">
      <w:pPr>
        <w:adjustRightInd w:val="0"/>
        <w:textAlignment w:val="baseline"/>
        <w:rPr>
          <w:ins w:id="413" w:author="Lawrence, Barbara" w:date="2018-01-18T10:18:00Z"/>
          <w:sz w:val="24"/>
          <w:szCs w:val="24"/>
        </w:rPr>
        <w:sectPr w:rsidR="00266D76" w:rsidSect="0082330A">
          <w:pgSz w:w="12240" w:h="15840"/>
          <w:pgMar w:top="1440" w:right="1440" w:bottom="1440" w:left="1440" w:header="720" w:footer="720" w:gutter="0"/>
          <w:cols w:space="720"/>
          <w:titlePg/>
          <w:docGrid w:linePitch="299"/>
        </w:sectPr>
      </w:pPr>
    </w:p>
    <w:p w14:paraId="759FF8E2" w14:textId="77777777" w:rsidR="00870D8E" w:rsidRDefault="00870D8E" w:rsidP="00870D8E">
      <w:pPr>
        <w:adjustRightInd w:val="0"/>
        <w:textAlignment w:val="baseline"/>
        <w:rPr>
          <w:ins w:id="414" w:author="Lawrence, Barbara" w:date="2018-01-18T12:19:00Z"/>
          <w:sz w:val="24"/>
          <w:szCs w:val="24"/>
        </w:rPr>
      </w:pPr>
      <w:ins w:id="415" w:author="Lawrence, Barbara" w:date="2018-01-18T12:19:00Z">
        <w:r>
          <w:rPr>
            <w:sz w:val="24"/>
            <w:szCs w:val="24"/>
          </w:rPr>
          <w:lastRenderedPageBreak/>
          <w:t>Step 2</w:t>
        </w:r>
      </w:ins>
    </w:p>
    <w:p w14:paraId="151BF2B6" w14:textId="77777777" w:rsidR="00870D8E" w:rsidRDefault="00870D8E" w:rsidP="00870D8E">
      <w:pPr>
        <w:adjustRightInd w:val="0"/>
        <w:textAlignment w:val="baseline"/>
        <w:rPr>
          <w:ins w:id="416" w:author="Lawrence, Barbara" w:date="2018-01-18T12:19:00Z"/>
          <w:sz w:val="24"/>
          <w:szCs w:val="24"/>
        </w:rPr>
      </w:pPr>
      <w:ins w:id="417" w:author="Lawrence, Barbara" w:date="2018-01-18T12:19:00Z">
        <w:r>
          <w:rPr>
            <w:sz w:val="24"/>
            <w:szCs w:val="24"/>
          </w:rPr>
          <w:t>The simulation is divided into five chapters.</w:t>
        </w:r>
      </w:ins>
    </w:p>
    <w:p w14:paraId="6C3AE64A" w14:textId="77777777" w:rsidR="00870D8E" w:rsidRDefault="00870D8E" w:rsidP="00870D8E">
      <w:pPr>
        <w:adjustRightInd w:val="0"/>
        <w:textAlignment w:val="baseline"/>
        <w:rPr>
          <w:ins w:id="418" w:author="Lawrence, Barbara" w:date="2018-01-18T12:19:00Z"/>
          <w:sz w:val="24"/>
          <w:szCs w:val="24"/>
        </w:rPr>
      </w:pPr>
      <w:ins w:id="419" w:author="Lawrence, Barbara" w:date="2018-01-18T12:19:00Z">
        <w:r>
          <w:rPr>
            <w:sz w:val="24"/>
            <w:szCs w:val="24"/>
          </w:rPr>
          <w:t>1.</w:t>
        </w:r>
        <w:r>
          <w:rPr>
            <w:sz w:val="24"/>
            <w:szCs w:val="24"/>
          </w:rPr>
          <w:tab/>
          <w:t>Chapter_0_Gender_Diversity_model_description</w:t>
        </w:r>
      </w:ins>
    </w:p>
    <w:p w14:paraId="2AA18B3D" w14:textId="77777777" w:rsidR="00870D8E" w:rsidRDefault="00870D8E" w:rsidP="00870D8E">
      <w:pPr>
        <w:adjustRightInd w:val="0"/>
        <w:textAlignment w:val="baseline"/>
        <w:rPr>
          <w:ins w:id="420" w:author="Lawrence, Barbara" w:date="2018-01-18T12:19:00Z"/>
          <w:sz w:val="24"/>
          <w:szCs w:val="24"/>
        </w:rPr>
      </w:pPr>
      <w:ins w:id="421" w:author="Lawrence, Barbara" w:date="2018-01-18T12:19:00Z">
        <w:r>
          <w:rPr>
            <w:sz w:val="24"/>
            <w:szCs w:val="24"/>
          </w:rPr>
          <w:tab/>
          <w:t>Describes how the simulation works (You are in Chapter 0 now)</w:t>
        </w:r>
      </w:ins>
    </w:p>
    <w:p w14:paraId="12675B6F" w14:textId="77777777" w:rsidR="00870D8E" w:rsidRDefault="00870D8E" w:rsidP="00870D8E">
      <w:pPr>
        <w:adjustRightInd w:val="0"/>
        <w:textAlignment w:val="baseline"/>
        <w:rPr>
          <w:ins w:id="422" w:author="Lawrence, Barbara" w:date="2018-01-18T12:19:00Z"/>
          <w:sz w:val="24"/>
          <w:szCs w:val="24"/>
        </w:rPr>
      </w:pPr>
    </w:p>
    <w:p w14:paraId="222B749D" w14:textId="77777777" w:rsidR="00870D8E" w:rsidRDefault="00870D8E" w:rsidP="00870D8E">
      <w:pPr>
        <w:adjustRightInd w:val="0"/>
        <w:textAlignment w:val="baseline"/>
        <w:rPr>
          <w:ins w:id="423" w:author="Lawrence, Barbara" w:date="2018-01-18T12:19:00Z"/>
          <w:sz w:val="24"/>
          <w:szCs w:val="24"/>
        </w:rPr>
      </w:pPr>
      <w:ins w:id="424" w:author="Lawrence, Barbara" w:date="2018-01-18T12:19:00Z">
        <w:r>
          <w:rPr>
            <w:sz w:val="24"/>
            <w:szCs w:val="24"/>
          </w:rPr>
          <w:t>2.</w:t>
        </w:r>
        <w:r>
          <w:rPr>
            <w:sz w:val="24"/>
            <w:szCs w:val="24"/>
          </w:rPr>
          <w:tab/>
          <w:t>Chapter_1_Gender_Diversity_overall_simlation</w:t>
        </w:r>
      </w:ins>
    </w:p>
    <w:p w14:paraId="782562DB" w14:textId="77777777" w:rsidR="00870D8E" w:rsidRDefault="00870D8E" w:rsidP="00870D8E">
      <w:pPr>
        <w:adjustRightInd w:val="0"/>
        <w:textAlignment w:val="baseline"/>
        <w:rPr>
          <w:ins w:id="425" w:author="Lawrence, Barbara" w:date="2018-01-18T12:19:00Z"/>
          <w:sz w:val="24"/>
          <w:szCs w:val="24"/>
        </w:rPr>
      </w:pPr>
      <w:ins w:id="426" w:author="Lawrence, Barbara" w:date="2018-01-18T12:19:00Z">
        <w:r>
          <w:rPr>
            <w:sz w:val="24"/>
            <w:szCs w:val="24"/>
          </w:rPr>
          <w:tab/>
          <w:t xml:space="preserve">Provides options for exploring the results at the department level.  </w:t>
        </w:r>
      </w:ins>
    </w:p>
    <w:p w14:paraId="4D4E51C3" w14:textId="77777777" w:rsidR="00870D8E" w:rsidRDefault="00870D8E" w:rsidP="00870D8E">
      <w:pPr>
        <w:adjustRightInd w:val="0"/>
        <w:textAlignment w:val="baseline"/>
        <w:rPr>
          <w:ins w:id="427" w:author="Lawrence, Barbara" w:date="2018-01-18T12:19:00Z"/>
          <w:sz w:val="24"/>
          <w:szCs w:val="24"/>
        </w:rPr>
      </w:pPr>
    </w:p>
    <w:p w14:paraId="50A37663" w14:textId="77777777" w:rsidR="00870D8E" w:rsidRDefault="00870D8E" w:rsidP="00870D8E">
      <w:pPr>
        <w:adjustRightInd w:val="0"/>
        <w:textAlignment w:val="baseline"/>
        <w:rPr>
          <w:ins w:id="428" w:author="Lawrence, Barbara" w:date="2018-01-18T12:19:00Z"/>
          <w:sz w:val="24"/>
          <w:szCs w:val="24"/>
        </w:rPr>
      </w:pPr>
      <w:ins w:id="429" w:author="Lawrence, Barbara" w:date="2018-01-18T12:19:00Z">
        <w:r>
          <w:rPr>
            <w:sz w:val="24"/>
            <w:szCs w:val="24"/>
          </w:rPr>
          <w:t>3.</w:t>
        </w:r>
        <w:r>
          <w:rPr>
            <w:sz w:val="24"/>
            <w:szCs w:val="24"/>
          </w:rPr>
          <w:tab/>
          <w:t>Chapter_2_Gender_Diversity_detail_simulation</w:t>
        </w:r>
      </w:ins>
    </w:p>
    <w:p w14:paraId="2A0197EC" w14:textId="77777777" w:rsidR="00870D8E" w:rsidRDefault="00870D8E" w:rsidP="00870D8E">
      <w:pPr>
        <w:adjustRightInd w:val="0"/>
        <w:ind w:left="450" w:hanging="450"/>
        <w:textAlignment w:val="baseline"/>
        <w:rPr>
          <w:ins w:id="430" w:author="Lawrence, Barbara" w:date="2018-01-18T12:19:00Z"/>
          <w:sz w:val="24"/>
          <w:szCs w:val="24"/>
        </w:rPr>
      </w:pPr>
      <w:ins w:id="431" w:author="Lawrence, Barbara" w:date="2018-01-18T12:19:00Z">
        <w:r>
          <w:rPr>
            <w:sz w:val="24"/>
            <w:szCs w:val="24"/>
          </w:rPr>
          <w:tab/>
          <w:t>Provides options for exploring the results by career level:  assistant, associate and full professor</w:t>
        </w:r>
      </w:ins>
    </w:p>
    <w:p w14:paraId="1A2DF80D" w14:textId="77777777" w:rsidR="00870D8E" w:rsidRDefault="00870D8E" w:rsidP="00870D8E">
      <w:pPr>
        <w:adjustRightInd w:val="0"/>
        <w:ind w:left="450" w:hanging="450"/>
        <w:textAlignment w:val="baseline"/>
        <w:rPr>
          <w:ins w:id="432" w:author="Lawrence, Barbara" w:date="2018-01-18T12:19:00Z"/>
          <w:sz w:val="24"/>
          <w:szCs w:val="24"/>
        </w:rPr>
      </w:pPr>
    </w:p>
    <w:p w14:paraId="7091D0DA" w14:textId="77777777" w:rsidR="00870D8E" w:rsidRDefault="00870D8E" w:rsidP="00870D8E">
      <w:pPr>
        <w:adjustRightInd w:val="0"/>
        <w:ind w:left="450" w:hanging="450"/>
        <w:textAlignment w:val="baseline"/>
        <w:rPr>
          <w:ins w:id="433" w:author="Lawrence, Barbara" w:date="2018-01-18T12:19:00Z"/>
          <w:sz w:val="24"/>
          <w:szCs w:val="24"/>
        </w:rPr>
      </w:pPr>
      <w:ins w:id="434" w:author="Lawrence, Barbara" w:date="2018-01-18T12:19:00Z">
        <w:r>
          <w:rPr>
            <w:sz w:val="24"/>
            <w:szCs w:val="24"/>
          </w:rPr>
          <w:t>4.</w:t>
        </w:r>
        <w:r>
          <w:rPr>
            <w:sz w:val="24"/>
            <w:szCs w:val="24"/>
          </w:rPr>
          <w:tab/>
          <w:t>Chapter_3_Gender_Diversity_overall_with_department_growth</w:t>
        </w:r>
      </w:ins>
    </w:p>
    <w:p w14:paraId="25063C00" w14:textId="77777777" w:rsidR="00870D8E" w:rsidRDefault="00870D8E" w:rsidP="00870D8E">
      <w:pPr>
        <w:adjustRightInd w:val="0"/>
        <w:ind w:left="450" w:hanging="450"/>
        <w:textAlignment w:val="baseline"/>
        <w:rPr>
          <w:ins w:id="435" w:author="Lawrence, Barbara" w:date="2018-01-18T12:19:00Z"/>
          <w:sz w:val="24"/>
          <w:szCs w:val="24"/>
        </w:rPr>
      </w:pPr>
    </w:p>
    <w:p w14:paraId="7B3888C3" w14:textId="77777777" w:rsidR="00870D8E" w:rsidRDefault="00870D8E" w:rsidP="00870D8E">
      <w:pPr>
        <w:adjustRightInd w:val="0"/>
        <w:ind w:left="450" w:hanging="450"/>
        <w:textAlignment w:val="baseline"/>
        <w:rPr>
          <w:ins w:id="436" w:author="Lawrence, Barbara" w:date="2018-01-18T12:19:00Z"/>
          <w:sz w:val="24"/>
          <w:szCs w:val="24"/>
        </w:rPr>
      </w:pPr>
      <w:ins w:id="437" w:author="Lawrence, Barbara" w:date="2018-01-18T12:19:00Z">
        <w:r>
          <w:rPr>
            <w:sz w:val="24"/>
            <w:szCs w:val="24"/>
          </w:rPr>
          <w:t>5.</w:t>
        </w:r>
        <w:r>
          <w:rPr>
            <w:sz w:val="24"/>
            <w:szCs w:val="24"/>
          </w:rPr>
          <w:tab/>
          <w:t>Chapter_4_Gender_Diversity_Comparison_Growth_Forecasts</w:t>
        </w:r>
      </w:ins>
    </w:p>
    <w:p w14:paraId="42E3ACF5" w14:textId="77777777" w:rsidR="00870D8E" w:rsidRDefault="00870D8E" w:rsidP="00870D8E">
      <w:pPr>
        <w:adjustRightInd w:val="0"/>
        <w:ind w:left="450" w:hanging="450"/>
        <w:textAlignment w:val="baseline"/>
        <w:rPr>
          <w:ins w:id="438" w:author="Lawrence, Barbara" w:date="2018-01-18T12:19:00Z"/>
          <w:sz w:val="24"/>
          <w:szCs w:val="24"/>
        </w:rPr>
      </w:pPr>
      <w:ins w:id="439" w:author="Lawrence, Barbara" w:date="2018-01-18T12:19:00Z">
        <w:r>
          <w:rPr>
            <w:sz w:val="24"/>
            <w:szCs w:val="24"/>
          </w:rPr>
          <w:tab/>
          <w:t>Provides results on how the department’s growth or decline in size influences the overall proportion of women faculty.</w:t>
        </w:r>
      </w:ins>
    </w:p>
    <w:p w14:paraId="336F0042" w14:textId="77777777" w:rsidR="00870D8E" w:rsidRDefault="00870D8E" w:rsidP="009C7C5D">
      <w:pPr>
        <w:adjustRightInd w:val="0"/>
        <w:textAlignment w:val="baseline"/>
        <w:rPr>
          <w:ins w:id="440" w:author="Lawrence, Barbara" w:date="2018-01-18T12:19:00Z"/>
          <w:sz w:val="24"/>
          <w:szCs w:val="24"/>
        </w:rPr>
      </w:pPr>
    </w:p>
    <w:p w14:paraId="1F6F7B47" w14:textId="721DA069" w:rsidR="00266D76" w:rsidRDefault="00FB2AA1" w:rsidP="009C7C5D">
      <w:pPr>
        <w:adjustRightInd w:val="0"/>
        <w:textAlignment w:val="baseline"/>
        <w:rPr>
          <w:ins w:id="441" w:author="Lawrence, Barbara" w:date="2018-01-18T10:18:00Z"/>
          <w:sz w:val="24"/>
          <w:szCs w:val="24"/>
        </w:rPr>
      </w:pPr>
      <w:ins w:id="442" w:author="Lawrence, Barbara" w:date="2018-01-18T10:18:00Z">
        <w:r>
          <w:rPr>
            <w:noProof/>
            <w:sz w:val="24"/>
            <w:szCs w:val="24"/>
          </w:rPr>
          <w:drawing>
            <wp:anchor distT="0" distB="0" distL="114300" distR="114300" simplePos="0" relativeHeight="251664384" behindDoc="0" locked="0" layoutInCell="1" allowOverlap="1" wp14:anchorId="07F59155" wp14:editId="4E83358D">
              <wp:simplePos x="0" y="0"/>
              <wp:positionH relativeFrom="column">
                <wp:posOffset>-42545</wp:posOffset>
              </wp:positionH>
              <wp:positionV relativeFrom="paragraph">
                <wp:posOffset>321945</wp:posOffset>
              </wp:positionV>
              <wp:extent cx="4128135" cy="4175125"/>
              <wp:effectExtent l="0" t="0" r="1206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8-01-16_15-56-13 (3).jpg"/>
                      <pic:cNvPicPr/>
                    </pic:nvPicPr>
                    <pic:blipFill>
                      <a:blip r:embed="rId12">
                        <a:extLst>
                          <a:ext uri="{28A0092B-C50C-407E-A947-70E740481C1C}">
                            <a14:useLocalDpi xmlns:a14="http://schemas.microsoft.com/office/drawing/2010/main" val="0"/>
                          </a:ext>
                        </a:extLst>
                      </a:blip>
                      <a:stretch>
                        <a:fillRect/>
                      </a:stretch>
                    </pic:blipFill>
                    <pic:spPr>
                      <a:xfrm>
                        <a:off x="0" y="0"/>
                        <a:ext cx="4128135" cy="4175125"/>
                      </a:xfrm>
                      <a:prstGeom prst="rect">
                        <a:avLst/>
                      </a:prstGeom>
                    </pic:spPr>
                  </pic:pic>
                </a:graphicData>
              </a:graphic>
              <wp14:sizeRelH relativeFrom="margin">
                <wp14:pctWidth>0</wp14:pctWidth>
              </wp14:sizeRelH>
              <wp14:sizeRelV relativeFrom="margin">
                <wp14:pctHeight>0</wp14:pctHeight>
              </wp14:sizeRelV>
            </wp:anchor>
          </w:drawing>
        </w:r>
      </w:ins>
    </w:p>
    <w:p w14:paraId="12D90C1E" w14:textId="4645781C" w:rsidR="00266D76" w:rsidRDefault="00266D76" w:rsidP="009C7C5D">
      <w:pPr>
        <w:adjustRightInd w:val="0"/>
        <w:textAlignment w:val="baseline"/>
        <w:rPr>
          <w:ins w:id="443" w:author="Lawrence, Barbara" w:date="2018-01-18T10:18:00Z"/>
          <w:sz w:val="24"/>
          <w:szCs w:val="24"/>
        </w:rPr>
      </w:pPr>
    </w:p>
    <w:p w14:paraId="1F81F09D" w14:textId="77777777" w:rsidR="00266D76" w:rsidRDefault="00266D76" w:rsidP="009C7C5D">
      <w:pPr>
        <w:adjustRightInd w:val="0"/>
        <w:textAlignment w:val="baseline"/>
        <w:rPr>
          <w:ins w:id="444" w:author="Lawrence, Barbara" w:date="2018-01-18T10:18:00Z"/>
          <w:sz w:val="24"/>
          <w:szCs w:val="24"/>
        </w:rPr>
      </w:pPr>
    </w:p>
    <w:p w14:paraId="77E0869A" w14:textId="77777777" w:rsidR="00266D76" w:rsidRDefault="00266D76" w:rsidP="009C7C5D">
      <w:pPr>
        <w:adjustRightInd w:val="0"/>
        <w:textAlignment w:val="baseline"/>
        <w:rPr>
          <w:ins w:id="445" w:author="Lawrence, Barbara" w:date="2018-01-18T10:18:00Z"/>
          <w:sz w:val="24"/>
          <w:szCs w:val="24"/>
        </w:rPr>
        <w:sectPr w:rsidR="00266D76" w:rsidSect="0082330A">
          <w:pgSz w:w="12240" w:h="15840"/>
          <w:pgMar w:top="1440" w:right="1440" w:bottom="1440" w:left="1440" w:header="720" w:footer="720" w:gutter="0"/>
          <w:cols w:space="720"/>
          <w:titlePg/>
          <w:docGrid w:linePitch="299"/>
        </w:sectPr>
      </w:pPr>
    </w:p>
    <w:p w14:paraId="1FF1CFF2" w14:textId="77777777" w:rsidR="00870D8E" w:rsidRDefault="00870D8E" w:rsidP="00870D8E">
      <w:pPr>
        <w:adjustRightInd w:val="0"/>
        <w:textAlignment w:val="baseline"/>
        <w:rPr>
          <w:ins w:id="446" w:author="Lawrence, Barbara" w:date="2018-01-18T12:19:00Z"/>
          <w:sz w:val="24"/>
          <w:szCs w:val="24"/>
        </w:rPr>
      </w:pPr>
      <w:ins w:id="447" w:author="Lawrence, Barbara" w:date="2018-01-18T12:19:00Z">
        <w:r>
          <w:rPr>
            <w:sz w:val="24"/>
            <w:szCs w:val="24"/>
          </w:rPr>
          <w:lastRenderedPageBreak/>
          <w:t>Step 3</w:t>
        </w:r>
      </w:ins>
    </w:p>
    <w:p w14:paraId="1AC33F39" w14:textId="77777777" w:rsidR="00870D8E" w:rsidRDefault="00870D8E" w:rsidP="00870D8E">
      <w:pPr>
        <w:adjustRightInd w:val="0"/>
        <w:textAlignment w:val="baseline"/>
        <w:rPr>
          <w:ins w:id="448" w:author="Lawrence, Barbara" w:date="2018-01-18T12:19:00Z"/>
          <w:sz w:val="24"/>
          <w:szCs w:val="24"/>
        </w:rPr>
      </w:pPr>
      <w:ins w:id="449" w:author="Lawrence, Barbara" w:date="2018-01-18T12:19:00Z">
        <w:r>
          <w:rPr>
            <w:sz w:val="24"/>
            <w:szCs w:val="24"/>
          </w:rPr>
          <w:t>If you select a chapter, you will be taken to a browser tab with options.  This example is for Chapter 4.  The others are similarly constructed.</w:t>
        </w:r>
      </w:ins>
    </w:p>
    <w:p w14:paraId="4F5D2C0C" w14:textId="77777777" w:rsidR="00870D8E" w:rsidRDefault="00870D8E" w:rsidP="00870D8E">
      <w:pPr>
        <w:adjustRightInd w:val="0"/>
        <w:textAlignment w:val="baseline"/>
        <w:rPr>
          <w:ins w:id="450" w:author="Lawrence, Barbara" w:date="2018-01-18T12:19:00Z"/>
          <w:sz w:val="24"/>
          <w:szCs w:val="24"/>
        </w:rPr>
      </w:pPr>
      <w:ins w:id="451" w:author="Lawrence, Barbara" w:date="2018-01-18T12:19:00Z">
        <w:r>
          <w:rPr>
            <w:sz w:val="24"/>
            <w:szCs w:val="24"/>
          </w:rPr>
          <w:t>1.</w:t>
        </w:r>
        <w:r>
          <w:rPr>
            <w:sz w:val="24"/>
            <w:szCs w:val="24"/>
          </w:rPr>
          <w:tab/>
          <w:t>Chapter_4_Gender_Diversity_Comparison_of_Forecast_Models.ipynb.</w:t>
        </w:r>
      </w:ins>
    </w:p>
    <w:p w14:paraId="446FA6FE" w14:textId="77777777" w:rsidR="00870D8E" w:rsidRDefault="00870D8E" w:rsidP="00870D8E">
      <w:pPr>
        <w:adjustRightInd w:val="0"/>
        <w:textAlignment w:val="baseline"/>
        <w:rPr>
          <w:ins w:id="452" w:author="Lawrence, Barbara" w:date="2018-01-18T12:19:00Z"/>
          <w:sz w:val="24"/>
          <w:szCs w:val="24"/>
        </w:rPr>
      </w:pPr>
      <w:ins w:id="453" w:author="Lawrence, Barbara" w:date="2018-01-18T12:19:00Z">
        <w:r>
          <w:rPr>
            <w:sz w:val="24"/>
            <w:szCs w:val="24"/>
          </w:rPr>
          <w:tab/>
          <w:t>Select this option if you want to run the growth simulations.</w:t>
        </w:r>
      </w:ins>
    </w:p>
    <w:p w14:paraId="0A6647ED" w14:textId="77777777" w:rsidR="00870D8E" w:rsidRDefault="00870D8E" w:rsidP="00870D8E">
      <w:pPr>
        <w:adjustRightInd w:val="0"/>
        <w:textAlignment w:val="baseline"/>
        <w:rPr>
          <w:ins w:id="454" w:author="Lawrence, Barbara" w:date="2018-01-18T12:19:00Z"/>
          <w:sz w:val="24"/>
          <w:szCs w:val="24"/>
        </w:rPr>
      </w:pPr>
      <w:ins w:id="455" w:author="Lawrence, Barbara" w:date="2018-01-18T12:19:00Z">
        <w:r>
          <w:rPr>
            <w:sz w:val="24"/>
            <w:szCs w:val="24"/>
          </w:rPr>
          <w:t>2.</w:t>
        </w:r>
        <w:r>
          <w:rPr>
            <w:sz w:val="24"/>
            <w:szCs w:val="24"/>
          </w:rPr>
          <w:tab/>
          <w:t>Template_</w:t>
        </w:r>
        <w:r w:rsidRPr="00E53363">
          <w:rPr>
            <w:sz w:val="24"/>
            <w:szCs w:val="24"/>
          </w:rPr>
          <w:t xml:space="preserve"> </w:t>
        </w:r>
        <w:r>
          <w:rPr>
            <w:sz w:val="24"/>
            <w:szCs w:val="24"/>
          </w:rPr>
          <w:t>Chapter_4_Gender_Diversity_Comparison_of_Forecast_Models.ipynb.</w:t>
        </w:r>
      </w:ins>
    </w:p>
    <w:p w14:paraId="10E206EC" w14:textId="77777777" w:rsidR="00870D8E" w:rsidRDefault="00870D8E" w:rsidP="00870D8E">
      <w:pPr>
        <w:adjustRightInd w:val="0"/>
        <w:ind w:left="450" w:hanging="450"/>
        <w:textAlignment w:val="baseline"/>
        <w:rPr>
          <w:ins w:id="456" w:author="Lawrence, Barbara" w:date="2018-01-18T12:19:00Z"/>
          <w:sz w:val="24"/>
          <w:szCs w:val="24"/>
        </w:rPr>
      </w:pPr>
      <w:ins w:id="457" w:author="Lawrence, Barbara" w:date="2018-01-18T12:19:00Z">
        <w:r>
          <w:rPr>
            <w:sz w:val="24"/>
            <w:szCs w:val="24"/>
          </w:rPr>
          <w:tab/>
          <w:t>This is a fixed copy of the model with all the original rates and numbers used to run the simulation.  It is provided so that no matter what changes you explore, you can always return to the original numbers.</w:t>
        </w:r>
      </w:ins>
    </w:p>
    <w:p w14:paraId="4A304B93" w14:textId="77777777" w:rsidR="00870D8E" w:rsidRDefault="00870D8E" w:rsidP="00870D8E">
      <w:pPr>
        <w:adjustRightInd w:val="0"/>
        <w:ind w:left="450" w:hanging="450"/>
        <w:textAlignment w:val="baseline"/>
        <w:rPr>
          <w:ins w:id="458" w:author="Lawrence, Barbara" w:date="2018-01-18T12:19:00Z"/>
          <w:sz w:val="24"/>
          <w:szCs w:val="24"/>
        </w:rPr>
      </w:pPr>
      <w:ins w:id="459" w:author="Lawrence, Barbara" w:date="2018-01-18T12:19:00Z">
        <w:r>
          <w:rPr>
            <w:sz w:val="24"/>
            <w:szCs w:val="24"/>
          </w:rPr>
          <w:t>3.</w:t>
        </w:r>
        <w:r>
          <w:rPr>
            <w:sz w:val="24"/>
            <w:szCs w:val="24"/>
          </w:rPr>
          <w:tab/>
          <w:t xml:space="preserve">The remaining six options are output files (.csv) from simulations that have been previously run.  Each simulation run produces three files distinguished by their suffixes, in this case:  </w:t>
        </w:r>
      </w:ins>
    </w:p>
    <w:p w14:paraId="39D016F3" w14:textId="77777777" w:rsidR="00870D8E" w:rsidRDefault="00870D8E" w:rsidP="00870D8E">
      <w:pPr>
        <w:adjustRightInd w:val="0"/>
        <w:ind w:left="450" w:hanging="450"/>
        <w:textAlignment w:val="baseline"/>
        <w:rPr>
          <w:ins w:id="460" w:author="Lawrence, Barbara" w:date="2018-01-18T12:19:00Z"/>
          <w:sz w:val="24"/>
          <w:szCs w:val="24"/>
        </w:rPr>
      </w:pPr>
      <w:ins w:id="461" w:author="Lawrence, Barbara" w:date="2018-01-18T12:19:00Z">
        <w:r>
          <w:rPr>
            <w:sz w:val="24"/>
            <w:szCs w:val="24"/>
          </w:rPr>
          <w:tab/>
          <w:t>a.</w:t>
        </w:r>
        <w:r>
          <w:rPr>
            <w:sz w:val="24"/>
            <w:szCs w:val="24"/>
          </w:rPr>
          <w:tab/>
          <w:t>iter100.csv</w:t>
        </w:r>
      </w:ins>
    </w:p>
    <w:p w14:paraId="7F0D4C3A" w14:textId="77777777" w:rsidR="00870D8E" w:rsidRDefault="00870D8E" w:rsidP="00870D8E">
      <w:pPr>
        <w:adjustRightInd w:val="0"/>
        <w:ind w:left="450" w:hanging="450"/>
        <w:textAlignment w:val="baseline"/>
        <w:rPr>
          <w:ins w:id="462" w:author="Lawrence, Barbara" w:date="2018-01-18T12:19:00Z"/>
          <w:sz w:val="24"/>
          <w:szCs w:val="24"/>
        </w:rPr>
      </w:pPr>
      <w:ins w:id="463" w:author="Lawrence, Barbara" w:date="2018-01-18T12:19:00Z">
        <w:r>
          <w:rPr>
            <w:sz w:val="24"/>
            <w:szCs w:val="24"/>
          </w:rPr>
          <w:tab/>
          <w:t>b.</w:t>
        </w:r>
        <w:r>
          <w:rPr>
            <w:sz w:val="24"/>
            <w:szCs w:val="24"/>
          </w:rPr>
          <w:tab/>
          <w:t xml:space="preserve">iter100_number_summary.csv and </w:t>
        </w:r>
      </w:ins>
    </w:p>
    <w:p w14:paraId="3C32591D" w14:textId="77777777" w:rsidR="00870D8E" w:rsidRDefault="00870D8E" w:rsidP="00870D8E">
      <w:pPr>
        <w:adjustRightInd w:val="0"/>
        <w:ind w:left="450" w:hanging="450"/>
        <w:textAlignment w:val="baseline"/>
        <w:rPr>
          <w:ins w:id="464" w:author="Lawrence, Barbara" w:date="2018-01-18T12:19:00Z"/>
          <w:sz w:val="24"/>
          <w:szCs w:val="24"/>
        </w:rPr>
      </w:pPr>
      <w:ins w:id="465" w:author="Lawrence, Barbara" w:date="2018-01-18T12:19:00Z">
        <w:r>
          <w:rPr>
            <w:sz w:val="24"/>
            <w:szCs w:val="24"/>
          </w:rPr>
          <w:tab/>
          <w:t>c.</w:t>
        </w:r>
        <w:r>
          <w:rPr>
            <w:sz w:val="24"/>
            <w:szCs w:val="24"/>
          </w:rPr>
          <w:tab/>
          <w:t>iter100_percentage_summary.csv.</w:t>
        </w:r>
      </w:ins>
    </w:p>
    <w:p w14:paraId="56F87B12" w14:textId="059DF0E8" w:rsidR="00266D76" w:rsidRDefault="00B26700" w:rsidP="009C7C5D">
      <w:pPr>
        <w:adjustRightInd w:val="0"/>
        <w:textAlignment w:val="baseline"/>
        <w:rPr>
          <w:ins w:id="466" w:author="Lawrence, Barbara" w:date="2018-01-18T10:18:00Z"/>
          <w:sz w:val="24"/>
          <w:szCs w:val="24"/>
        </w:rPr>
      </w:pPr>
      <w:ins w:id="467" w:author="Lawrence, Barbara" w:date="2018-01-18T10:18:00Z">
        <w:r>
          <w:rPr>
            <w:noProof/>
            <w:sz w:val="24"/>
            <w:szCs w:val="24"/>
          </w:rPr>
          <w:drawing>
            <wp:anchor distT="0" distB="0" distL="114300" distR="114300" simplePos="0" relativeHeight="251665408" behindDoc="0" locked="0" layoutInCell="1" allowOverlap="1" wp14:anchorId="26E769F3" wp14:editId="39CC5B88">
              <wp:simplePos x="0" y="0"/>
              <wp:positionH relativeFrom="column">
                <wp:posOffset>26670</wp:posOffset>
              </wp:positionH>
              <wp:positionV relativeFrom="paragraph">
                <wp:posOffset>322580</wp:posOffset>
              </wp:positionV>
              <wp:extent cx="4077335" cy="2766695"/>
              <wp:effectExtent l="0" t="0" r="12065" b="190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8-01-16_15-57-02 (4).jpg"/>
                      <pic:cNvPicPr/>
                    </pic:nvPicPr>
                    <pic:blipFill>
                      <a:blip r:embed="rId13">
                        <a:extLst>
                          <a:ext uri="{28A0092B-C50C-407E-A947-70E740481C1C}">
                            <a14:useLocalDpi xmlns:a14="http://schemas.microsoft.com/office/drawing/2010/main" val="0"/>
                          </a:ext>
                        </a:extLst>
                      </a:blip>
                      <a:stretch>
                        <a:fillRect/>
                      </a:stretch>
                    </pic:blipFill>
                    <pic:spPr>
                      <a:xfrm>
                        <a:off x="0" y="0"/>
                        <a:ext cx="4077335" cy="2766695"/>
                      </a:xfrm>
                      <a:prstGeom prst="rect">
                        <a:avLst/>
                      </a:prstGeom>
                    </pic:spPr>
                  </pic:pic>
                </a:graphicData>
              </a:graphic>
              <wp14:sizeRelH relativeFrom="margin">
                <wp14:pctWidth>0</wp14:pctWidth>
              </wp14:sizeRelH>
              <wp14:sizeRelV relativeFrom="margin">
                <wp14:pctHeight>0</wp14:pctHeight>
              </wp14:sizeRelV>
            </wp:anchor>
          </w:drawing>
        </w:r>
      </w:ins>
    </w:p>
    <w:p w14:paraId="159638AF" w14:textId="6857A691" w:rsidR="00266D76" w:rsidRDefault="00266D76" w:rsidP="009C7C5D">
      <w:pPr>
        <w:adjustRightInd w:val="0"/>
        <w:textAlignment w:val="baseline"/>
        <w:rPr>
          <w:ins w:id="468" w:author="Lawrence, Barbara" w:date="2018-01-18T10:18:00Z"/>
          <w:sz w:val="24"/>
          <w:szCs w:val="24"/>
        </w:rPr>
      </w:pPr>
    </w:p>
    <w:p w14:paraId="3F094E91" w14:textId="5D288D8C" w:rsidR="00266D76" w:rsidRDefault="00266D76" w:rsidP="009C7C5D">
      <w:pPr>
        <w:adjustRightInd w:val="0"/>
        <w:textAlignment w:val="baseline"/>
        <w:rPr>
          <w:ins w:id="469" w:author="Lawrence, Barbara" w:date="2018-01-18T10:18:00Z"/>
          <w:sz w:val="24"/>
          <w:szCs w:val="24"/>
        </w:rPr>
      </w:pPr>
    </w:p>
    <w:p w14:paraId="3925CFD0" w14:textId="05E3EACF" w:rsidR="00266D76" w:rsidRDefault="00266D76" w:rsidP="009C7C5D">
      <w:pPr>
        <w:adjustRightInd w:val="0"/>
        <w:textAlignment w:val="baseline"/>
        <w:rPr>
          <w:ins w:id="470" w:author="Lawrence, Barbara" w:date="2018-01-18T10:19:00Z"/>
          <w:sz w:val="24"/>
          <w:szCs w:val="24"/>
        </w:rPr>
      </w:pPr>
    </w:p>
    <w:p w14:paraId="7AA23CD2" w14:textId="5AB5CFC0" w:rsidR="00266D76" w:rsidRDefault="00266D76" w:rsidP="009C7C5D">
      <w:pPr>
        <w:adjustRightInd w:val="0"/>
        <w:textAlignment w:val="baseline"/>
        <w:rPr>
          <w:ins w:id="471" w:author="Lawrence, Barbara" w:date="2018-01-18T10:19:00Z"/>
          <w:sz w:val="24"/>
          <w:szCs w:val="24"/>
        </w:rPr>
      </w:pPr>
    </w:p>
    <w:p w14:paraId="3D043176" w14:textId="30915501" w:rsidR="00266D76" w:rsidRDefault="00266D76" w:rsidP="009C7C5D">
      <w:pPr>
        <w:adjustRightInd w:val="0"/>
        <w:textAlignment w:val="baseline"/>
        <w:rPr>
          <w:ins w:id="472" w:author="Lawrence, Barbara" w:date="2018-01-18T10:19:00Z"/>
          <w:sz w:val="24"/>
          <w:szCs w:val="24"/>
        </w:rPr>
      </w:pPr>
    </w:p>
    <w:p w14:paraId="64EA485E" w14:textId="77777777" w:rsidR="00266D76" w:rsidRDefault="00266D76" w:rsidP="009C7C5D">
      <w:pPr>
        <w:adjustRightInd w:val="0"/>
        <w:textAlignment w:val="baseline"/>
        <w:rPr>
          <w:ins w:id="473" w:author="Lawrence, Barbara" w:date="2018-01-18T10:19:00Z"/>
          <w:sz w:val="24"/>
          <w:szCs w:val="24"/>
        </w:rPr>
      </w:pPr>
    </w:p>
    <w:p w14:paraId="0AE72973" w14:textId="77777777" w:rsidR="00266D76" w:rsidRDefault="00266D76" w:rsidP="009C7C5D">
      <w:pPr>
        <w:adjustRightInd w:val="0"/>
        <w:textAlignment w:val="baseline"/>
        <w:rPr>
          <w:ins w:id="474" w:author="Lawrence, Barbara" w:date="2018-01-18T10:19:00Z"/>
          <w:sz w:val="24"/>
          <w:szCs w:val="24"/>
        </w:rPr>
      </w:pPr>
    </w:p>
    <w:p w14:paraId="4E87778D" w14:textId="77777777" w:rsidR="00266D76" w:rsidRDefault="00266D76" w:rsidP="009C7C5D">
      <w:pPr>
        <w:adjustRightInd w:val="0"/>
        <w:textAlignment w:val="baseline"/>
        <w:rPr>
          <w:ins w:id="475" w:author="Lawrence, Barbara" w:date="2018-01-18T10:19:00Z"/>
          <w:sz w:val="24"/>
          <w:szCs w:val="24"/>
        </w:rPr>
        <w:sectPr w:rsidR="00266D76" w:rsidSect="0082330A">
          <w:pgSz w:w="12240" w:h="15840"/>
          <w:pgMar w:top="1440" w:right="1440" w:bottom="1440" w:left="1440" w:header="720" w:footer="720" w:gutter="0"/>
          <w:cols w:space="720"/>
          <w:titlePg/>
          <w:docGrid w:linePitch="299"/>
        </w:sectPr>
      </w:pPr>
    </w:p>
    <w:p w14:paraId="449EE816" w14:textId="77777777" w:rsidR="00870D8E" w:rsidRDefault="00870D8E" w:rsidP="00870D8E">
      <w:pPr>
        <w:adjustRightInd w:val="0"/>
        <w:textAlignment w:val="baseline"/>
        <w:rPr>
          <w:ins w:id="476" w:author="Lawrence, Barbara" w:date="2018-01-18T12:20:00Z"/>
          <w:sz w:val="24"/>
          <w:szCs w:val="24"/>
        </w:rPr>
      </w:pPr>
      <w:ins w:id="477" w:author="Lawrence, Barbara" w:date="2018-01-18T12:20:00Z">
        <w:r>
          <w:rPr>
            <w:sz w:val="24"/>
            <w:szCs w:val="24"/>
          </w:rPr>
          <w:lastRenderedPageBreak/>
          <w:t>Step 4</w:t>
        </w:r>
      </w:ins>
    </w:p>
    <w:p w14:paraId="20776BD6" w14:textId="77777777" w:rsidR="00870D8E" w:rsidRDefault="00870D8E" w:rsidP="00870D8E">
      <w:pPr>
        <w:adjustRightInd w:val="0"/>
        <w:textAlignment w:val="baseline"/>
        <w:rPr>
          <w:ins w:id="478" w:author="Lawrence, Barbara" w:date="2018-01-18T12:20:00Z"/>
          <w:sz w:val="24"/>
          <w:szCs w:val="24"/>
        </w:rPr>
      </w:pPr>
      <w:ins w:id="479" w:author="Lawrence, Barbara" w:date="2018-01-18T12:20:00Z">
        <w:r>
          <w:rPr>
            <w:sz w:val="24"/>
            <w:szCs w:val="24"/>
          </w:rPr>
          <w:t xml:space="preserve">In order to download a .csv file, select the file in the </w:t>
        </w:r>
        <w:proofErr w:type="gramStart"/>
        <w:r>
          <w:rPr>
            <w:sz w:val="24"/>
            <w:szCs w:val="24"/>
          </w:rPr>
          <w:t>left hand</w:t>
        </w:r>
        <w:proofErr w:type="gramEnd"/>
        <w:r>
          <w:rPr>
            <w:sz w:val="24"/>
            <w:szCs w:val="24"/>
          </w:rPr>
          <w:t xml:space="preserve"> column, then select “Download” in the menu at the top.  You can only download one file at a time.</w:t>
        </w:r>
      </w:ins>
    </w:p>
    <w:p w14:paraId="612DD873" w14:textId="2070B77A" w:rsidR="00266D76" w:rsidRDefault="00266D76" w:rsidP="00870D8E">
      <w:pPr>
        <w:adjustRightInd w:val="0"/>
        <w:textAlignment w:val="baseline"/>
        <w:rPr>
          <w:ins w:id="480" w:author="Lawrence, Barbara" w:date="2018-01-18T10:19:00Z"/>
          <w:sz w:val="24"/>
          <w:szCs w:val="24"/>
        </w:rPr>
      </w:pPr>
      <w:ins w:id="481" w:author="Lawrence, Barbara" w:date="2018-01-18T10:19:00Z">
        <w:r>
          <w:rPr>
            <w:noProof/>
            <w:sz w:val="24"/>
            <w:szCs w:val="24"/>
          </w:rPr>
          <w:drawing>
            <wp:anchor distT="0" distB="0" distL="114300" distR="114300" simplePos="0" relativeHeight="251666432" behindDoc="0" locked="0" layoutInCell="1" allowOverlap="1" wp14:anchorId="5EA7F11E" wp14:editId="737172BB">
              <wp:simplePos x="0" y="0"/>
              <wp:positionH relativeFrom="column">
                <wp:posOffset>0</wp:posOffset>
              </wp:positionH>
              <wp:positionV relativeFrom="paragraph">
                <wp:posOffset>177165</wp:posOffset>
              </wp:positionV>
              <wp:extent cx="5943600" cy="34867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8-01-17_12-49-03.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86785"/>
                      </a:xfrm>
                      <a:prstGeom prst="rect">
                        <a:avLst/>
                      </a:prstGeom>
                    </pic:spPr>
                  </pic:pic>
                </a:graphicData>
              </a:graphic>
            </wp:anchor>
          </w:drawing>
        </w:r>
      </w:ins>
    </w:p>
    <w:p w14:paraId="36D58C0B" w14:textId="77777777" w:rsidR="00266D76" w:rsidRDefault="00266D76" w:rsidP="009C7C5D">
      <w:pPr>
        <w:adjustRightInd w:val="0"/>
        <w:textAlignment w:val="baseline"/>
        <w:rPr>
          <w:ins w:id="482" w:author="Lawrence, Barbara" w:date="2018-01-18T10:19:00Z"/>
          <w:sz w:val="24"/>
          <w:szCs w:val="24"/>
        </w:rPr>
      </w:pPr>
    </w:p>
    <w:p w14:paraId="019965E5" w14:textId="243FF4CB" w:rsidR="006E2013" w:rsidRDefault="006E2013" w:rsidP="009C7C5D">
      <w:pPr>
        <w:adjustRightInd w:val="0"/>
        <w:textAlignment w:val="baseline"/>
        <w:rPr>
          <w:ins w:id="483" w:author="Lawrence, Barbara" w:date="2018-01-18T10:19:00Z"/>
          <w:sz w:val="24"/>
          <w:szCs w:val="24"/>
        </w:rPr>
      </w:pPr>
    </w:p>
    <w:p w14:paraId="4029B43A" w14:textId="77777777" w:rsidR="00266D76" w:rsidRDefault="00266D76" w:rsidP="009C7C5D">
      <w:pPr>
        <w:adjustRightInd w:val="0"/>
        <w:textAlignment w:val="baseline"/>
        <w:rPr>
          <w:ins w:id="484" w:author="Lawrence, Barbara" w:date="2018-01-18T10:19:00Z"/>
          <w:sz w:val="24"/>
          <w:szCs w:val="24"/>
        </w:rPr>
      </w:pPr>
    </w:p>
    <w:p w14:paraId="1AF3DB6E" w14:textId="77777777" w:rsidR="00266D76" w:rsidRDefault="00266D76" w:rsidP="009C7C5D">
      <w:pPr>
        <w:adjustRightInd w:val="0"/>
        <w:textAlignment w:val="baseline"/>
        <w:rPr>
          <w:ins w:id="485" w:author="Lawrence, Barbara" w:date="2018-01-18T10:19:00Z"/>
          <w:sz w:val="24"/>
          <w:szCs w:val="24"/>
        </w:rPr>
      </w:pPr>
    </w:p>
    <w:p w14:paraId="1835D3F2" w14:textId="77777777" w:rsidR="00266D76" w:rsidRDefault="00266D76" w:rsidP="009C7C5D">
      <w:pPr>
        <w:adjustRightInd w:val="0"/>
        <w:textAlignment w:val="baseline"/>
        <w:rPr>
          <w:ins w:id="486" w:author="Lawrence, Barbara" w:date="2018-01-18T10:19:00Z"/>
          <w:sz w:val="24"/>
          <w:szCs w:val="24"/>
        </w:rPr>
      </w:pPr>
    </w:p>
    <w:p w14:paraId="64109B3E" w14:textId="77777777" w:rsidR="00266D76" w:rsidRDefault="00266D76" w:rsidP="009C7C5D">
      <w:pPr>
        <w:adjustRightInd w:val="0"/>
        <w:textAlignment w:val="baseline"/>
        <w:rPr>
          <w:ins w:id="487" w:author="Lawrence, Barbara" w:date="2018-01-18T10:19:00Z"/>
          <w:sz w:val="24"/>
          <w:szCs w:val="24"/>
        </w:rPr>
      </w:pPr>
    </w:p>
    <w:p w14:paraId="6C20796E" w14:textId="77777777" w:rsidR="00266D76" w:rsidRDefault="00266D76" w:rsidP="009C7C5D">
      <w:pPr>
        <w:adjustRightInd w:val="0"/>
        <w:textAlignment w:val="baseline"/>
        <w:rPr>
          <w:ins w:id="488" w:author="Lawrence, Barbara" w:date="2018-01-18T10:19:00Z"/>
          <w:sz w:val="24"/>
          <w:szCs w:val="24"/>
        </w:rPr>
      </w:pPr>
    </w:p>
    <w:p w14:paraId="34DF5DFC" w14:textId="77777777" w:rsidR="00266D76" w:rsidRDefault="00266D76" w:rsidP="009C7C5D">
      <w:pPr>
        <w:adjustRightInd w:val="0"/>
        <w:textAlignment w:val="baseline"/>
        <w:rPr>
          <w:ins w:id="489" w:author="Lawrence, Barbara" w:date="2018-01-18T10:19:00Z"/>
          <w:sz w:val="24"/>
          <w:szCs w:val="24"/>
        </w:rPr>
      </w:pPr>
    </w:p>
    <w:p w14:paraId="78254B1C" w14:textId="77777777" w:rsidR="00266D76" w:rsidRDefault="00266D76" w:rsidP="009C7C5D">
      <w:pPr>
        <w:adjustRightInd w:val="0"/>
        <w:textAlignment w:val="baseline"/>
        <w:rPr>
          <w:ins w:id="490" w:author="Lawrence, Barbara" w:date="2018-01-18T10:10:00Z"/>
          <w:sz w:val="24"/>
          <w:szCs w:val="24"/>
        </w:rPr>
      </w:pPr>
    </w:p>
    <w:p w14:paraId="085C6745" w14:textId="0840D2F2" w:rsidR="00DD54F3" w:rsidRDefault="00DD54F3" w:rsidP="009C7C5D">
      <w:pPr>
        <w:adjustRightInd w:val="0"/>
        <w:textAlignment w:val="baseline"/>
        <w:rPr>
          <w:ins w:id="491" w:author="Lawrence, Barbara" w:date="2018-01-18T10:09:00Z"/>
          <w:sz w:val="24"/>
          <w:szCs w:val="24"/>
        </w:rPr>
      </w:pPr>
    </w:p>
    <w:p w14:paraId="733E8CB4" w14:textId="7699297A" w:rsidR="00225569" w:rsidRDefault="00225569" w:rsidP="009C7C5D">
      <w:pPr>
        <w:adjustRightInd w:val="0"/>
        <w:textAlignment w:val="baseline"/>
        <w:rPr>
          <w:ins w:id="492" w:author="Lawrence, Barbara" w:date="2018-01-18T10:09:00Z"/>
          <w:sz w:val="24"/>
          <w:szCs w:val="24"/>
        </w:rPr>
      </w:pPr>
    </w:p>
    <w:p w14:paraId="41A8C4E2" w14:textId="77777777" w:rsidR="00225569" w:rsidRPr="004D0A0F" w:rsidRDefault="00225569" w:rsidP="009C7C5D">
      <w:pPr>
        <w:adjustRightInd w:val="0"/>
        <w:textAlignment w:val="baseline"/>
        <w:rPr>
          <w:sz w:val="24"/>
          <w:szCs w:val="24"/>
        </w:rPr>
      </w:pPr>
    </w:p>
    <w:sectPr w:rsidR="00225569" w:rsidRPr="004D0A0F" w:rsidSect="0082330A">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1A78A" w14:textId="77777777" w:rsidR="006E0389" w:rsidRDefault="006E0389" w:rsidP="00063A2E">
      <w:r>
        <w:separator/>
      </w:r>
    </w:p>
  </w:endnote>
  <w:endnote w:type="continuationSeparator" w:id="0">
    <w:p w14:paraId="3A545783" w14:textId="77777777" w:rsidR="006E0389" w:rsidRDefault="006E0389" w:rsidP="00063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Menlo">
    <w:panose1 w:val="020B0609030804020204"/>
    <w:charset w:val="00"/>
    <w:family w:val="swiss"/>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swiss"/>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Courier New">
    <w:charset w:val="00"/>
    <w:pitch w:val="fixed"/>
    <w:family w:val="modern"/>
    <w:panose1 w:val="02020603050405020304"/>
  </w:font>
  <w:font w:name="Garamond">
    <w:charset w:val="00"/>
    <w:pitch w:val="variable"/>
    <w:family w:val="roman"/>
    <w:panose1 w:val="02020603050405020304"/>
  </w:font>
  <w:font w:name="Lucida Console">
    <w:charset w:val="00"/>
    <w:pitch w:val="fixed"/>
    <w:family w:val="modern"/>
    <w:panose1 w:val="02020603050405020304"/>
  </w:font>
  <w:font w:name="Times New Roman">
    <w:charset w:val="00"/>
    <w:pitch w:val="variable"/>
    <w:family w:val="roman"/>
    <w:panose1 w:val="02020603050405020304"/>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B9841" w14:textId="77777777" w:rsidR="006E0389" w:rsidRDefault="006E0389" w:rsidP="00063A2E">
      <w:r>
        <w:separator/>
      </w:r>
    </w:p>
  </w:footnote>
  <w:footnote w:type="continuationSeparator" w:id="0">
    <w:p w14:paraId="67C13D5F" w14:textId="77777777" w:rsidR="006E0389" w:rsidRDefault="006E0389" w:rsidP="00063A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DF0A4" w14:textId="050DCD27" w:rsidR="00B26700" w:rsidRDefault="00B26700" w:rsidP="00063A2E">
    <w:pPr>
      <w:pStyle w:val="Header"/>
      <w:jc w:val="right"/>
    </w:pPr>
    <w:r>
      <w:t>Chapter 0 – 1.12.18.docx</w:t>
    </w:r>
  </w:p>
  <w:p w14:paraId="10881FC1" w14:textId="5E821DCD" w:rsidR="00B26700" w:rsidRDefault="00B26700" w:rsidP="00063A2E">
    <w:pPr>
      <w:pStyle w:val="Header"/>
      <w:jc w:val="right"/>
    </w:pPr>
    <w:r>
      <w:fldChar w:fldCharType="begin"/>
    </w:r>
    <w:r>
      <w:instrText xml:space="preserve"> PAGE  \* MERGEFORMAT </w:instrText>
    </w:r>
    <w:r>
      <w:fldChar w:fldCharType="separate"/>
    </w:r>
    <w:r w:rsidR="00F12A03">
      <w:rPr>
        <w:noProof/>
      </w:rPr>
      <w:t>2</w:t>
    </w:r>
    <w:r>
      <w:fldChar w:fldCharType="end"/>
    </w:r>
  </w:p>
  <w:p w14:paraId="5755ADD3" w14:textId="77777777" w:rsidR="00B26700" w:rsidRDefault="00B267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A49E3" w14:textId="77777777" w:rsidR="00B26700" w:rsidRDefault="00B26700" w:rsidP="00B26700">
    <w:pPr>
      <w:pStyle w:val="Header"/>
      <w:framePr w:wrap="none" w:vAnchor="text" w:hAnchor="margin" w:xAlign="right" w:y="1"/>
      <w:rPr>
        <w:ins w:id="384" w:author="Lawrence, Barbara" w:date="2018-01-18T10:21:00Z"/>
        <w:rStyle w:val="PageNumber"/>
      </w:rPr>
    </w:pPr>
    <w:ins w:id="385" w:author="Lawrence, Barbara" w:date="2018-01-18T10:21:00Z">
      <w:r>
        <w:rPr>
          <w:rStyle w:val="PageNumber"/>
        </w:rPr>
        <w:fldChar w:fldCharType="begin"/>
      </w:r>
      <w:r>
        <w:rPr>
          <w:rStyle w:val="PageNumber"/>
        </w:rPr>
        <w:instrText xml:space="preserve">PAGE  </w:instrText>
      </w:r>
    </w:ins>
    <w:r>
      <w:rPr>
        <w:rStyle w:val="PageNumber"/>
      </w:rPr>
      <w:fldChar w:fldCharType="separate"/>
    </w:r>
    <w:r w:rsidR="00F12A03">
      <w:rPr>
        <w:rStyle w:val="PageNumber"/>
        <w:noProof/>
      </w:rPr>
      <w:t>1</w:t>
    </w:r>
    <w:ins w:id="386" w:author="Lawrence, Barbara" w:date="2018-01-18T10:21:00Z">
      <w:r>
        <w:rPr>
          <w:rStyle w:val="PageNumber"/>
        </w:rPr>
        <w:fldChar w:fldCharType="end"/>
      </w:r>
    </w:ins>
  </w:p>
  <w:p w14:paraId="31875144" w14:textId="77777777" w:rsidR="00B26700" w:rsidRDefault="00B26700" w:rsidP="00266D76">
    <w:pPr>
      <w:pStyle w:val="Header"/>
      <w:ind w:right="360"/>
      <w:jc w:val="right"/>
      <w:pPrChange w:id="387" w:author="Lawrence, Barbara" w:date="2018-01-18T10:21:00Z">
        <w:pPr>
          <w:pStyle w:val="Header"/>
          <w:jc w:val="right"/>
        </w:pPr>
      </w:pPrChange>
    </w:pPr>
    <w:r>
      <w:t>Chapter 0 – 1.12.18.docx</w:t>
    </w:r>
  </w:p>
  <w:p w14:paraId="26DF5CD8" w14:textId="5EBBE2E9" w:rsidR="00B26700" w:rsidRDefault="00B26700" w:rsidP="00937C36">
    <w:pPr>
      <w:pStyle w:val="Header"/>
      <w:jc w:val="right"/>
    </w:pPr>
    <w:fldSimple w:instr=" DATE  \* MERGEFORMAT ">
      <w:r>
        <w:rPr>
          <w:noProof/>
        </w:rPr>
        <w:t>1/15/18</w:t>
      </w:r>
    </w:fldSimple>
  </w:p>
  <w:p w14:paraId="160B4ABF" w14:textId="628EC551" w:rsidR="00B26700" w:rsidRDefault="00B26700" w:rsidP="00937C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77165"/>
    <w:multiLevelType w:val="multilevel"/>
    <w:tmpl w:val="FC76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181D02"/>
    <w:multiLevelType w:val="hybridMultilevel"/>
    <w:tmpl w:val="FB907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FFD0C34"/>
    <w:multiLevelType w:val="multilevel"/>
    <w:tmpl w:val="AF247EFC"/>
    <w:lvl w:ilvl="0">
      <w:numFmt w:val="bullet"/>
      <w:lvlText w:val="·"/>
      <w:lvlJc w:val="left"/>
      <w:pPr>
        <w:tabs>
          <w:tab w:val="left" w:pos="216"/>
        </w:tabs>
      </w:pPr>
      <w:rPr>
        <w:rFonts w:ascii="Symbol" w:eastAsia="Symbol" w:hAnsi="Symbol"/>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wrence, Barbara">
    <w15:presenceInfo w15:providerId="None" w15:userId="Lawrence, Barb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4096" w:nlCheck="1" w:checkStyle="0"/>
  <w:proofState w:spelling="clean" w:grammar="clean"/>
  <w:revisionView w:markup="0"/>
  <w:trackRevisions/>
  <w:defaultTabStop w:val="432"/>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shapeLayoutLikeWW8/>
    <w:doNotUseHTMLParagraphAutoSpacing/>
    <w:applyBreakingRules/>
    <w:useFELayout/>
    <w:doNotUseIndentAsNumberingTabStop/>
    <w:compatSetting w:name="compatibilityMode" w:uri="http://schemas.microsoft.com/office/word" w:val="14"/>
  </w:compat>
  <w:rsids>
    <w:rsidRoot w:val="009C073F"/>
    <w:rsid w:val="000027D6"/>
    <w:rsid w:val="000162BF"/>
    <w:rsid w:val="00023FE7"/>
    <w:rsid w:val="00025D33"/>
    <w:rsid w:val="00026FEE"/>
    <w:rsid w:val="000272B9"/>
    <w:rsid w:val="00051086"/>
    <w:rsid w:val="00056689"/>
    <w:rsid w:val="0005746D"/>
    <w:rsid w:val="00063A2E"/>
    <w:rsid w:val="00072016"/>
    <w:rsid w:val="00083433"/>
    <w:rsid w:val="000A2C45"/>
    <w:rsid w:val="000A4E14"/>
    <w:rsid w:val="000A5933"/>
    <w:rsid w:val="000B4C89"/>
    <w:rsid w:val="000B4ED3"/>
    <w:rsid w:val="000C044E"/>
    <w:rsid w:val="000C23D5"/>
    <w:rsid w:val="000D3C50"/>
    <w:rsid w:val="000E1DA8"/>
    <w:rsid w:val="000E433E"/>
    <w:rsid w:val="00101320"/>
    <w:rsid w:val="00102DF3"/>
    <w:rsid w:val="00111A64"/>
    <w:rsid w:val="00114789"/>
    <w:rsid w:val="0011762E"/>
    <w:rsid w:val="0012207A"/>
    <w:rsid w:val="00127FD1"/>
    <w:rsid w:val="00130D56"/>
    <w:rsid w:val="00131808"/>
    <w:rsid w:val="0014485B"/>
    <w:rsid w:val="0014499F"/>
    <w:rsid w:val="00175F7D"/>
    <w:rsid w:val="00182CEF"/>
    <w:rsid w:val="001B0116"/>
    <w:rsid w:val="001C3CBD"/>
    <w:rsid w:val="001D1291"/>
    <w:rsid w:val="001E1A73"/>
    <w:rsid w:val="001F69E3"/>
    <w:rsid w:val="00215757"/>
    <w:rsid w:val="00225569"/>
    <w:rsid w:val="00227E2E"/>
    <w:rsid w:val="00254C55"/>
    <w:rsid w:val="00264919"/>
    <w:rsid w:val="00266D76"/>
    <w:rsid w:val="00272CB1"/>
    <w:rsid w:val="0027546F"/>
    <w:rsid w:val="00275C8A"/>
    <w:rsid w:val="002921B4"/>
    <w:rsid w:val="0029538C"/>
    <w:rsid w:val="002B13A3"/>
    <w:rsid w:val="002D3DEB"/>
    <w:rsid w:val="002E48A4"/>
    <w:rsid w:val="002E7362"/>
    <w:rsid w:val="002E7B30"/>
    <w:rsid w:val="002F0C82"/>
    <w:rsid w:val="003037B1"/>
    <w:rsid w:val="00312D3C"/>
    <w:rsid w:val="00321B07"/>
    <w:rsid w:val="003300E2"/>
    <w:rsid w:val="00331D24"/>
    <w:rsid w:val="00342688"/>
    <w:rsid w:val="003561C4"/>
    <w:rsid w:val="00361D4D"/>
    <w:rsid w:val="00366296"/>
    <w:rsid w:val="00370C31"/>
    <w:rsid w:val="00376324"/>
    <w:rsid w:val="00385F0A"/>
    <w:rsid w:val="003B5196"/>
    <w:rsid w:val="003B7FCC"/>
    <w:rsid w:val="003D7B9C"/>
    <w:rsid w:val="003E0C2D"/>
    <w:rsid w:val="003E147F"/>
    <w:rsid w:val="003E3B43"/>
    <w:rsid w:val="003E731C"/>
    <w:rsid w:val="003F60C5"/>
    <w:rsid w:val="003F7D01"/>
    <w:rsid w:val="00402033"/>
    <w:rsid w:val="00417BA1"/>
    <w:rsid w:val="00425635"/>
    <w:rsid w:val="004455F4"/>
    <w:rsid w:val="00455F96"/>
    <w:rsid w:val="004607D5"/>
    <w:rsid w:val="00473E05"/>
    <w:rsid w:val="00476D36"/>
    <w:rsid w:val="00481FE3"/>
    <w:rsid w:val="00482E43"/>
    <w:rsid w:val="004A3EBA"/>
    <w:rsid w:val="004C2A26"/>
    <w:rsid w:val="004C5716"/>
    <w:rsid w:val="004C6845"/>
    <w:rsid w:val="004D0A0F"/>
    <w:rsid w:val="004D3301"/>
    <w:rsid w:val="004E2ED8"/>
    <w:rsid w:val="004E6D1D"/>
    <w:rsid w:val="004E7C39"/>
    <w:rsid w:val="0052648E"/>
    <w:rsid w:val="00526587"/>
    <w:rsid w:val="00527196"/>
    <w:rsid w:val="00542829"/>
    <w:rsid w:val="005569E9"/>
    <w:rsid w:val="00557A61"/>
    <w:rsid w:val="00564CE0"/>
    <w:rsid w:val="00577410"/>
    <w:rsid w:val="005A2AAA"/>
    <w:rsid w:val="005A4B23"/>
    <w:rsid w:val="005D0241"/>
    <w:rsid w:val="005D514A"/>
    <w:rsid w:val="005E17D1"/>
    <w:rsid w:val="005F1D63"/>
    <w:rsid w:val="005F35EA"/>
    <w:rsid w:val="005F7146"/>
    <w:rsid w:val="006036F2"/>
    <w:rsid w:val="00621325"/>
    <w:rsid w:val="00621956"/>
    <w:rsid w:val="006234A3"/>
    <w:rsid w:val="00632B99"/>
    <w:rsid w:val="00643F9D"/>
    <w:rsid w:val="00652684"/>
    <w:rsid w:val="00652B65"/>
    <w:rsid w:val="00657570"/>
    <w:rsid w:val="006639C7"/>
    <w:rsid w:val="0066503E"/>
    <w:rsid w:val="006722CE"/>
    <w:rsid w:val="00675DD0"/>
    <w:rsid w:val="00685204"/>
    <w:rsid w:val="00692968"/>
    <w:rsid w:val="0069636E"/>
    <w:rsid w:val="006A04A7"/>
    <w:rsid w:val="006A3DF5"/>
    <w:rsid w:val="006B41EF"/>
    <w:rsid w:val="006B530A"/>
    <w:rsid w:val="006B7E5B"/>
    <w:rsid w:val="006E0389"/>
    <w:rsid w:val="006E1C3E"/>
    <w:rsid w:val="006E2013"/>
    <w:rsid w:val="006E6885"/>
    <w:rsid w:val="00703FC8"/>
    <w:rsid w:val="00706171"/>
    <w:rsid w:val="007149E5"/>
    <w:rsid w:val="0072064E"/>
    <w:rsid w:val="007206CF"/>
    <w:rsid w:val="00722E00"/>
    <w:rsid w:val="00731BC6"/>
    <w:rsid w:val="00744845"/>
    <w:rsid w:val="00756077"/>
    <w:rsid w:val="007709C2"/>
    <w:rsid w:val="007866A3"/>
    <w:rsid w:val="007B1826"/>
    <w:rsid w:val="007C0817"/>
    <w:rsid w:val="007E51D4"/>
    <w:rsid w:val="007F53A5"/>
    <w:rsid w:val="00816270"/>
    <w:rsid w:val="0082330A"/>
    <w:rsid w:val="0083075C"/>
    <w:rsid w:val="00837862"/>
    <w:rsid w:val="00863228"/>
    <w:rsid w:val="00870D8E"/>
    <w:rsid w:val="008816E8"/>
    <w:rsid w:val="00882122"/>
    <w:rsid w:val="008926F1"/>
    <w:rsid w:val="00894759"/>
    <w:rsid w:val="00896B83"/>
    <w:rsid w:val="008A7B02"/>
    <w:rsid w:val="008B35F7"/>
    <w:rsid w:val="008B7183"/>
    <w:rsid w:val="008D1D00"/>
    <w:rsid w:val="008D3384"/>
    <w:rsid w:val="008D5A44"/>
    <w:rsid w:val="008E38E8"/>
    <w:rsid w:val="008E4C6C"/>
    <w:rsid w:val="008F52E1"/>
    <w:rsid w:val="00901BE5"/>
    <w:rsid w:val="009046D2"/>
    <w:rsid w:val="00907FE3"/>
    <w:rsid w:val="00913B47"/>
    <w:rsid w:val="00922065"/>
    <w:rsid w:val="00925B8F"/>
    <w:rsid w:val="0092690F"/>
    <w:rsid w:val="009344C4"/>
    <w:rsid w:val="0093709D"/>
    <w:rsid w:val="00937C36"/>
    <w:rsid w:val="00946482"/>
    <w:rsid w:val="00947C13"/>
    <w:rsid w:val="00976634"/>
    <w:rsid w:val="00977DE9"/>
    <w:rsid w:val="00982DC0"/>
    <w:rsid w:val="009842F8"/>
    <w:rsid w:val="00995E0E"/>
    <w:rsid w:val="009B3C70"/>
    <w:rsid w:val="009C073F"/>
    <w:rsid w:val="009C28F8"/>
    <w:rsid w:val="009C7C5D"/>
    <w:rsid w:val="009D5FEB"/>
    <w:rsid w:val="009E3D98"/>
    <w:rsid w:val="009F3BE4"/>
    <w:rsid w:val="00A11624"/>
    <w:rsid w:val="00A13C7A"/>
    <w:rsid w:val="00A16152"/>
    <w:rsid w:val="00A2202E"/>
    <w:rsid w:val="00A3194F"/>
    <w:rsid w:val="00A37859"/>
    <w:rsid w:val="00A37C12"/>
    <w:rsid w:val="00A842A7"/>
    <w:rsid w:val="00A85077"/>
    <w:rsid w:val="00A85DC7"/>
    <w:rsid w:val="00AB7FF4"/>
    <w:rsid w:val="00AC5E25"/>
    <w:rsid w:val="00AD54C3"/>
    <w:rsid w:val="00AF0A0B"/>
    <w:rsid w:val="00AF72DE"/>
    <w:rsid w:val="00B07BA7"/>
    <w:rsid w:val="00B26700"/>
    <w:rsid w:val="00B3179A"/>
    <w:rsid w:val="00B37FD4"/>
    <w:rsid w:val="00B40F9E"/>
    <w:rsid w:val="00B41816"/>
    <w:rsid w:val="00B41844"/>
    <w:rsid w:val="00B44A55"/>
    <w:rsid w:val="00BA50A7"/>
    <w:rsid w:val="00BB5B09"/>
    <w:rsid w:val="00BE07AE"/>
    <w:rsid w:val="00C212B0"/>
    <w:rsid w:val="00C25CD8"/>
    <w:rsid w:val="00C570DD"/>
    <w:rsid w:val="00C60497"/>
    <w:rsid w:val="00C733E4"/>
    <w:rsid w:val="00C749F1"/>
    <w:rsid w:val="00C800ED"/>
    <w:rsid w:val="00C80B98"/>
    <w:rsid w:val="00C851D0"/>
    <w:rsid w:val="00C907C3"/>
    <w:rsid w:val="00CD02AE"/>
    <w:rsid w:val="00CD2C53"/>
    <w:rsid w:val="00CD5B63"/>
    <w:rsid w:val="00CD6301"/>
    <w:rsid w:val="00CD690F"/>
    <w:rsid w:val="00CD703B"/>
    <w:rsid w:val="00D022D6"/>
    <w:rsid w:val="00D11EAE"/>
    <w:rsid w:val="00D12702"/>
    <w:rsid w:val="00D22AEA"/>
    <w:rsid w:val="00D424E4"/>
    <w:rsid w:val="00D45AFF"/>
    <w:rsid w:val="00D463C0"/>
    <w:rsid w:val="00D50CDB"/>
    <w:rsid w:val="00D53797"/>
    <w:rsid w:val="00D547B3"/>
    <w:rsid w:val="00D714DB"/>
    <w:rsid w:val="00D71545"/>
    <w:rsid w:val="00D73A9B"/>
    <w:rsid w:val="00D8159D"/>
    <w:rsid w:val="00D81EA7"/>
    <w:rsid w:val="00D83D43"/>
    <w:rsid w:val="00D95A39"/>
    <w:rsid w:val="00DA0D4E"/>
    <w:rsid w:val="00DA780A"/>
    <w:rsid w:val="00DB3154"/>
    <w:rsid w:val="00DB3629"/>
    <w:rsid w:val="00DB6F47"/>
    <w:rsid w:val="00DC1720"/>
    <w:rsid w:val="00DC3C07"/>
    <w:rsid w:val="00DD1D68"/>
    <w:rsid w:val="00DD2401"/>
    <w:rsid w:val="00DD54F3"/>
    <w:rsid w:val="00DD6547"/>
    <w:rsid w:val="00DE1E23"/>
    <w:rsid w:val="00DF5686"/>
    <w:rsid w:val="00E07B5F"/>
    <w:rsid w:val="00E10BB5"/>
    <w:rsid w:val="00E116DE"/>
    <w:rsid w:val="00E14A0F"/>
    <w:rsid w:val="00E151A1"/>
    <w:rsid w:val="00E21B68"/>
    <w:rsid w:val="00E21BB5"/>
    <w:rsid w:val="00E23501"/>
    <w:rsid w:val="00E511BA"/>
    <w:rsid w:val="00E53363"/>
    <w:rsid w:val="00E548DE"/>
    <w:rsid w:val="00E549BE"/>
    <w:rsid w:val="00E60EC4"/>
    <w:rsid w:val="00E61EEE"/>
    <w:rsid w:val="00E7614B"/>
    <w:rsid w:val="00E97096"/>
    <w:rsid w:val="00EA44BF"/>
    <w:rsid w:val="00EB5219"/>
    <w:rsid w:val="00EC166E"/>
    <w:rsid w:val="00EC531E"/>
    <w:rsid w:val="00EC64EC"/>
    <w:rsid w:val="00EC7D1C"/>
    <w:rsid w:val="00ED217C"/>
    <w:rsid w:val="00EE01FA"/>
    <w:rsid w:val="00EE5460"/>
    <w:rsid w:val="00EE5D25"/>
    <w:rsid w:val="00F00C55"/>
    <w:rsid w:val="00F06473"/>
    <w:rsid w:val="00F12068"/>
    <w:rsid w:val="00F12A03"/>
    <w:rsid w:val="00F14562"/>
    <w:rsid w:val="00F16F59"/>
    <w:rsid w:val="00F25A59"/>
    <w:rsid w:val="00F34849"/>
    <w:rsid w:val="00F377DA"/>
    <w:rsid w:val="00F446E1"/>
    <w:rsid w:val="00F57186"/>
    <w:rsid w:val="00F61DFA"/>
    <w:rsid w:val="00F7479D"/>
    <w:rsid w:val="00FB2AA1"/>
    <w:rsid w:val="00FB2F6D"/>
    <w:rsid w:val="00FB778C"/>
    <w:rsid w:val="00FC2E46"/>
    <w:rsid w:val="00FC7208"/>
    <w:rsid w:val="00FD3B54"/>
    <w:rsid w:val="00FE1E95"/>
    <w:rsid w:val="00FE6CB5"/>
    <w:rsid w:val="00FF4557"/>
    <w:rsid w:val="00FF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BC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A2E"/>
    <w:pPr>
      <w:tabs>
        <w:tab w:val="center" w:pos="4680"/>
        <w:tab w:val="right" w:pos="9360"/>
      </w:tabs>
    </w:pPr>
  </w:style>
  <w:style w:type="character" w:customStyle="1" w:styleId="HeaderChar">
    <w:name w:val="Header Char"/>
    <w:basedOn w:val="DefaultParagraphFont"/>
    <w:link w:val="Header"/>
    <w:uiPriority w:val="99"/>
    <w:rsid w:val="00063A2E"/>
  </w:style>
  <w:style w:type="paragraph" w:styleId="Footer">
    <w:name w:val="footer"/>
    <w:basedOn w:val="Normal"/>
    <w:link w:val="FooterChar"/>
    <w:uiPriority w:val="99"/>
    <w:unhideWhenUsed/>
    <w:rsid w:val="00063A2E"/>
    <w:pPr>
      <w:tabs>
        <w:tab w:val="center" w:pos="4680"/>
        <w:tab w:val="right" w:pos="9360"/>
      </w:tabs>
    </w:pPr>
  </w:style>
  <w:style w:type="character" w:customStyle="1" w:styleId="FooterChar">
    <w:name w:val="Footer Char"/>
    <w:basedOn w:val="DefaultParagraphFont"/>
    <w:link w:val="Footer"/>
    <w:uiPriority w:val="99"/>
    <w:rsid w:val="00063A2E"/>
  </w:style>
  <w:style w:type="table" w:styleId="TableGrid">
    <w:name w:val="Table Grid"/>
    <w:basedOn w:val="TableNormal"/>
    <w:uiPriority w:val="39"/>
    <w:rsid w:val="00130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8926F1"/>
    <w:rPr>
      <w:sz w:val="24"/>
      <w:szCs w:val="24"/>
    </w:rPr>
  </w:style>
  <w:style w:type="character" w:customStyle="1" w:styleId="DocumentMapChar">
    <w:name w:val="Document Map Char"/>
    <w:basedOn w:val="DefaultParagraphFont"/>
    <w:link w:val="DocumentMap"/>
    <w:uiPriority w:val="99"/>
    <w:semiHidden/>
    <w:rsid w:val="008926F1"/>
    <w:rPr>
      <w:sz w:val="24"/>
      <w:szCs w:val="24"/>
    </w:rPr>
  </w:style>
  <w:style w:type="paragraph" w:styleId="ListParagraph">
    <w:name w:val="List Paragraph"/>
    <w:basedOn w:val="Normal"/>
    <w:uiPriority w:val="34"/>
    <w:qFormat/>
    <w:rsid w:val="0069636E"/>
    <w:pPr>
      <w:ind w:left="720"/>
      <w:contextualSpacing/>
    </w:pPr>
  </w:style>
  <w:style w:type="paragraph" w:customStyle="1" w:styleId="p1">
    <w:name w:val="p1"/>
    <w:basedOn w:val="Normal"/>
    <w:rsid w:val="009C7C5D"/>
    <w:pPr>
      <w:shd w:val="clear" w:color="auto" w:fill="FFFFFF"/>
    </w:pPr>
    <w:rPr>
      <w:rFonts w:ascii="Menlo" w:eastAsiaTheme="minorHAnsi" w:hAnsi="Menlo" w:cs="Menlo"/>
      <w:color w:val="000000"/>
      <w:sz w:val="17"/>
      <w:szCs w:val="17"/>
    </w:rPr>
  </w:style>
  <w:style w:type="character" w:customStyle="1" w:styleId="s1">
    <w:name w:val="s1"/>
    <w:basedOn w:val="DefaultParagraphFont"/>
    <w:rsid w:val="009C7C5D"/>
  </w:style>
  <w:style w:type="character" w:styleId="PageNumber">
    <w:name w:val="page number"/>
    <w:basedOn w:val="DefaultParagraphFont"/>
    <w:uiPriority w:val="99"/>
    <w:semiHidden/>
    <w:unhideWhenUsed/>
    <w:rsid w:val="00937C36"/>
  </w:style>
  <w:style w:type="paragraph" w:styleId="BalloonText">
    <w:name w:val="Balloon Text"/>
    <w:basedOn w:val="Normal"/>
    <w:link w:val="BalloonTextChar"/>
    <w:uiPriority w:val="99"/>
    <w:semiHidden/>
    <w:unhideWhenUsed/>
    <w:rsid w:val="00EC531E"/>
    <w:rPr>
      <w:sz w:val="18"/>
      <w:szCs w:val="18"/>
    </w:rPr>
  </w:style>
  <w:style w:type="character" w:customStyle="1" w:styleId="BalloonTextChar">
    <w:name w:val="Balloon Text Char"/>
    <w:basedOn w:val="DefaultParagraphFont"/>
    <w:link w:val="BalloonText"/>
    <w:uiPriority w:val="99"/>
    <w:semiHidden/>
    <w:rsid w:val="00EC53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fId" Type="http://schemas.openxmlformats.org/wordprocessingml/2006/fontTable" Target="fontTable0.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9898/notebooks/notebooks/mgmt_notebook05092016.ipynb" TargetMode="External"/><Relationship Id="rId8" Type="http://schemas.openxmlformats.org/officeDocument/2006/relationships/hyperlink" Target="http://localhost:9898/notebooks/notebooks/mgmt_notebook05092016.ipynb"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6350</Words>
  <Characters>36196</Characters>
  <Application>Microsoft Macintosh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Lawrence, Barbara</cp:lastModifiedBy>
  <cp:revision>2</cp:revision>
  <cp:lastPrinted>2018-01-15T17:17:00Z</cp:lastPrinted>
  <dcterms:created xsi:type="dcterms:W3CDTF">2018-01-18T20:22:00Z</dcterms:created>
  <dcterms:modified xsi:type="dcterms:W3CDTF">2018-01-18T20:22:00Z</dcterms:modified>
</cp:coreProperties>
</file>